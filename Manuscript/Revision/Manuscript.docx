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1CFA"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SPECIAL ISSUE: PLANT SENESCENCE</w:t>
      </w:r>
    </w:p>
    <w:p w14:paraId="705682CD"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RESEARCH IN CONTEXT</w:t>
      </w:r>
    </w:p>
    <w:p w14:paraId="41E4E676" w14:textId="678D90A9" w:rsidR="00786433" w:rsidRPr="000B1A43" w:rsidRDefault="00F53A3F" w:rsidP="00786433">
      <w:pPr>
        <w:spacing w:line="480" w:lineRule="auto"/>
        <w:rPr>
          <w:rFonts w:ascii="Times New Roman" w:hAnsi="Times New Roman" w:cs="Times New Roman"/>
        </w:rPr>
      </w:pPr>
      <w:ins w:id="0" w:author="Luka Seamus Wright" w:date="2025-06-24T10:05:00Z" w16du:dateUtc="2025-06-24T02:05:00Z">
        <w:r>
          <w:rPr>
            <w:rFonts w:ascii="Times New Roman" w:hAnsi="Times New Roman" w:cs="Times New Roman"/>
            <w:b/>
            <w:bCs/>
          </w:rPr>
          <w:t>Plants in limbo — o</w:t>
        </w:r>
      </w:ins>
      <w:del w:id="1" w:author="Luka Seamus Wright" w:date="2025-06-24T10:05:00Z" w16du:dateUtc="2025-06-24T02:05:00Z">
        <w:r w:rsidR="00787426" w:rsidDel="00F53A3F">
          <w:rPr>
            <w:rFonts w:ascii="Times New Roman" w:hAnsi="Times New Roman" w:cs="Times New Roman"/>
            <w:b/>
            <w:bCs/>
          </w:rPr>
          <w:delText>O</w:delText>
        </w:r>
      </w:del>
      <w:r w:rsidR="00786433" w:rsidRPr="000B1A43">
        <w:rPr>
          <w:rFonts w:ascii="Times New Roman" w:hAnsi="Times New Roman" w:cs="Times New Roman"/>
          <w:b/>
          <w:bCs/>
        </w:rPr>
        <w:t>nly macroalgal detritus can remain viable for months</w:t>
      </w:r>
    </w:p>
    <w:p w14:paraId="056A1D9A"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Luka Seamus Wright</w:t>
      </w:r>
      <w:r w:rsidRPr="000B1A43">
        <w:rPr>
          <w:rFonts w:ascii="Times New Roman" w:hAnsi="Times New Roman" w:cs="Times New Roman"/>
          <w:vertAlign w:val="superscript"/>
        </w:rPr>
        <w:t>1,2</w:t>
      </w:r>
      <w:r w:rsidRPr="000B1A43">
        <w:rPr>
          <w:rFonts w:ascii="Times New Roman" w:hAnsi="Times New Roman" w:cs="Times New Roman"/>
        </w:rPr>
        <w:t>*</w:t>
      </w:r>
    </w:p>
    <w:p w14:paraId="52FE6387"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vertAlign w:val="superscript"/>
        </w:rPr>
        <w:t>1</w:t>
      </w:r>
      <w:r w:rsidRPr="000B1A43">
        <w:rPr>
          <w:rFonts w:ascii="Times New Roman" w:hAnsi="Times New Roman" w:cs="Times New Roman"/>
        </w:rPr>
        <w:t>Oceans Institute, University of Western Australia, Perth, Australia</w:t>
      </w:r>
    </w:p>
    <w:p w14:paraId="043D0FEF"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vertAlign w:val="superscript"/>
        </w:rPr>
        <w:t>2</w:t>
      </w:r>
      <w:r w:rsidRPr="000B1A43">
        <w:rPr>
          <w:rFonts w:ascii="Times New Roman" w:hAnsi="Times New Roman" w:cs="Times New Roman"/>
        </w:rPr>
        <w:t>School of Biological Sciences, University of Western Australia, Perth, Australia</w:t>
      </w:r>
    </w:p>
    <w:p w14:paraId="3598E7CA" w14:textId="77777777" w:rsidR="00786433" w:rsidRPr="000B1A43" w:rsidRDefault="00786433" w:rsidP="00786433">
      <w:pPr>
        <w:spacing w:line="480" w:lineRule="auto"/>
        <w:rPr>
          <w:rFonts w:ascii="Times New Roman" w:hAnsi="Times New Roman" w:cs="Times New Roman"/>
        </w:rPr>
      </w:pPr>
      <w:hyperlink r:id="rId7" w:history="1">
        <w:r w:rsidRPr="000B1A43">
          <w:rPr>
            <w:rStyle w:val="Hyperlink"/>
            <w:rFonts w:ascii="Times New Roman" w:hAnsi="Times New Roman" w:cs="Times New Roman"/>
            <w:color w:val="000000" w:themeColor="text1"/>
            <w:u w:val="none"/>
          </w:rPr>
          <w:t>*</w:t>
        </w:r>
        <w:r w:rsidRPr="000B1A43">
          <w:rPr>
            <w:rStyle w:val="Hyperlink"/>
            <w:rFonts w:ascii="Times New Roman" w:hAnsi="Times New Roman" w:cs="Times New Roman"/>
          </w:rPr>
          <w:t>luka.wright@research.uwa.edu.au</w:t>
        </w:r>
      </w:hyperlink>
      <w:r w:rsidRPr="000B1A43">
        <w:rPr>
          <w:rFonts w:ascii="Times New Roman" w:hAnsi="Times New Roman" w:cs="Times New Roman"/>
        </w:rPr>
        <w:t xml:space="preserve">, </w:t>
      </w:r>
      <w:hyperlink r:id="rId8" w:history="1">
        <w:r w:rsidRPr="000B1A43">
          <w:rPr>
            <w:rStyle w:val="Hyperlink"/>
            <w:rFonts w:ascii="Times New Roman" w:hAnsi="Times New Roman" w:cs="Times New Roman"/>
          </w:rPr>
          <w:t>luka@wright.it</w:t>
        </w:r>
      </w:hyperlink>
    </w:p>
    <w:p w14:paraId="4601116A" w14:textId="77777777" w:rsidR="00786433" w:rsidRPr="000B1A43" w:rsidRDefault="00786433" w:rsidP="00786433">
      <w:pPr>
        <w:spacing w:line="480" w:lineRule="auto"/>
        <w:rPr>
          <w:rFonts w:ascii="Times New Roman" w:hAnsi="Times New Roman" w:cs="Times New Roman"/>
        </w:rPr>
      </w:pPr>
    </w:p>
    <w:p w14:paraId="3205F1F7"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Running title</w:t>
      </w:r>
    </w:p>
    <w:p w14:paraId="29205E22"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Only macroalgal detritus can remain viable for months</w:t>
      </w:r>
    </w:p>
    <w:p w14:paraId="59C80A2E" w14:textId="77777777" w:rsidR="00786433" w:rsidRPr="000B1A43" w:rsidRDefault="00786433" w:rsidP="00786433">
      <w:pPr>
        <w:spacing w:line="480" w:lineRule="auto"/>
        <w:rPr>
          <w:rFonts w:ascii="Times New Roman" w:hAnsi="Times New Roman" w:cs="Times New Roman"/>
        </w:rPr>
      </w:pPr>
    </w:p>
    <w:p w14:paraId="6A3B59A8"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Abstract</w:t>
      </w:r>
    </w:p>
    <w:p w14:paraId="01EB5ECC" w14:textId="7058913E"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Background and Aims</w:t>
      </w:r>
      <w:r w:rsidRPr="000B1A43">
        <w:rPr>
          <w:rFonts w:ascii="Times New Roman" w:hAnsi="Times New Roman" w:cs="Times New Roman"/>
        </w:rPr>
        <w:t xml:space="preserve"> Seaweed detritus, particularly that of kelps, can maintain photosynthesis over several months following detachment. By delaying and even counteracting decomposition, detrital photosynthesis may have a substantial effect on detrital dynamics and thus carbon cycling. Viability of detritus could be explained by limited tissue differentiation, as is common in non-vascular plants. However, it remains unclear if detrital photosynthesis is restricted to this group.</w:t>
      </w:r>
      <w:ins w:id="2" w:author="Luka Seamus Wright" w:date="2025-06-25T07:45:00Z" w16du:dateUtc="2025-06-24T23:45:00Z">
        <w:r w:rsidR="00F86CE9">
          <w:rPr>
            <w:rFonts w:ascii="Times New Roman" w:hAnsi="Times New Roman" w:cs="Times New Roman"/>
          </w:rPr>
          <w:t xml:space="preserve"> Here I </w:t>
        </w:r>
      </w:ins>
      <w:ins w:id="3" w:author="Luka Seamus Wright" w:date="2025-06-25T07:47:00Z" w16du:dateUtc="2025-06-24T23:47:00Z">
        <w:r w:rsidR="00F86CE9">
          <w:rPr>
            <w:rFonts w:ascii="Times New Roman" w:hAnsi="Times New Roman" w:cs="Times New Roman"/>
          </w:rPr>
          <w:t xml:space="preserve">look for detrital photosynthesis in seagrasses </w:t>
        </w:r>
      </w:ins>
      <w:ins w:id="4" w:author="Luka Seamus Wright" w:date="2025-06-25T07:52:00Z" w16du:dateUtc="2025-06-24T23:52:00Z">
        <w:r w:rsidR="00022E6E">
          <w:rPr>
            <w:rFonts w:ascii="Times New Roman" w:hAnsi="Times New Roman" w:cs="Times New Roman"/>
          </w:rPr>
          <w:t xml:space="preserve">for which there is </w:t>
        </w:r>
      </w:ins>
      <w:ins w:id="5" w:author="Luka Seamus Wright" w:date="2025-06-25T07:56:00Z" w16du:dateUtc="2025-06-24T23:56:00Z">
        <w:r w:rsidR="00FB7E41">
          <w:rPr>
            <w:rFonts w:ascii="Times New Roman" w:hAnsi="Times New Roman" w:cs="Times New Roman"/>
          </w:rPr>
          <w:t>data scarcity</w:t>
        </w:r>
      </w:ins>
      <w:ins w:id="6" w:author="Luka Seamus Wright" w:date="2025-06-25T07:52:00Z" w16du:dateUtc="2025-06-24T23:52:00Z">
        <w:r w:rsidR="00022E6E">
          <w:rPr>
            <w:rFonts w:ascii="Times New Roman" w:hAnsi="Times New Roman" w:cs="Times New Roman"/>
          </w:rPr>
          <w:t xml:space="preserve"> </w:t>
        </w:r>
      </w:ins>
      <w:ins w:id="7" w:author="Luka Seamus Wright" w:date="2025-06-25T07:47:00Z" w16du:dateUtc="2025-06-24T23:47:00Z">
        <w:r w:rsidR="00F86CE9">
          <w:rPr>
            <w:rFonts w:ascii="Times New Roman" w:hAnsi="Times New Roman" w:cs="Times New Roman"/>
          </w:rPr>
          <w:t xml:space="preserve">and then </w:t>
        </w:r>
      </w:ins>
      <w:ins w:id="8" w:author="Luka Seamus Wright" w:date="2025-06-25T07:48:00Z" w16du:dateUtc="2025-06-24T23:48:00Z">
        <w:r w:rsidR="0061493B">
          <w:rPr>
            <w:rFonts w:ascii="Times New Roman" w:hAnsi="Times New Roman" w:cs="Times New Roman"/>
          </w:rPr>
          <w:t xml:space="preserve">compare them to seaweeds and other plants </w:t>
        </w:r>
        <w:r w:rsidR="0061493B" w:rsidRPr="0061493B">
          <w:rPr>
            <w:rFonts w:ascii="Times New Roman" w:hAnsi="Times New Roman" w:cs="Times New Roman"/>
            <w:i/>
            <w:iCs/>
            <w:rPrChange w:id="9" w:author="Luka Seamus Wright" w:date="2025-06-25T07:50:00Z" w16du:dateUtc="2025-06-24T23:50:00Z">
              <w:rPr>
                <w:rFonts w:ascii="Times New Roman" w:hAnsi="Times New Roman" w:cs="Times New Roman"/>
              </w:rPr>
            </w:rPrChange>
          </w:rPr>
          <w:t>sensu lato</w:t>
        </w:r>
        <w:r w:rsidR="0061493B">
          <w:rPr>
            <w:rFonts w:ascii="Times New Roman" w:hAnsi="Times New Roman" w:cs="Times New Roman"/>
          </w:rPr>
          <w:t xml:space="preserve"> </w:t>
        </w:r>
      </w:ins>
      <w:ins w:id="10" w:author="Luka Seamus Wright" w:date="2025-06-25T07:49:00Z" w16du:dateUtc="2025-06-24T23:49:00Z">
        <w:r w:rsidR="0061493B">
          <w:rPr>
            <w:rFonts w:ascii="Times New Roman" w:hAnsi="Times New Roman" w:cs="Times New Roman"/>
          </w:rPr>
          <w:t xml:space="preserve">to determine the relative influence of plant physiology on </w:t>
        </w:r>
      </w:ins>
      <w:ins w:id="11" w:author="Luka Seamus Wright" w:date="2025-06-25T07:51:00Z" w16du:dateUtc="2025-06-24T23:51:00Z">
        <w:r w:rsidR="006C71C5">
          <w:rPr>
            <w:rFonts w:ascii="Times New Roman" w:hAnsi="Times New Roman" w:cs="Times New Roman"/>
          </w:rPr>
          <w:t>decomposition</w:t>
        </w:r>
      </w:ins>
      <w:ins w:id="12" w:author="Luka Seamus Wright" w:date="2025-06-25T07:49:00Z" w16du:dateUtc="2025-06-24T23:49:00Z">
        <w:r w:rsidR="0061493B">
          <w:rPr>
            <w:rFonts w:ascii="Times New Roman" w:hAnsi="Times New Roman" w:cs="Times New Roman"/>
          </w:rPr>
          <w:t>.</w:t>
        </w:r>
      </w:ins>
    </w:p>
    <w:p w14:paraId="3DA066A4"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Methods</w:t>
      </w:r>
      <w:r w:rsidRPr="000B1A43">
        <w:rPr>
          <w:rFonts w:ascii="Times New Roman" w:hAnsi="Times New Roman" w:cs="Times New Roman"/>
        </w:rPr>
        <w:t xml:space="preserve"> I excised leaves of the seagrasses </w:t>
      </w:r>
      <w:proofErr w:type="spellStart"/>
      <w:r w:rsidRPr="000B1A43">
        <w:rPr>
          <w:rFonts w:ascii="Times New Roman" w:hAnsi="Times New Roman" w:cs="Times New Roman"/>
          <w:i/>
          <w:iCs/>
        </w:rPr>
        <w:t>Amphibolis</w:t>
      </w:r>
      <w:proofErr w:type="spellEnd"/>
      <w:r w:rsidRPr="000B1A43">
        <w:rPr>
          <w:rFonts w:ascii="Times New Roman" w:hAnsi="Times New Roman" w:cs="Times New Roman"/>
          <w:i/>
          <w:iCs/>
        </w:rPr>
        <w:t xml:space="preserve"> antarctica</w:t>
      </w:r>
      <w:r w:rsidRPr="000B1A43">
        <w:rPr>
          <w:rFonts w:ascii="Times New Roman" w:hAnsi="Times New Roman" w:cs="Times New Roman"/>
        </w:rPr>
        <w:t xml:space="preserve"> and </w:t>
      </w:r>
      <w:r w:rsidRPr="000B1A43">
        <w:rPr>
          <w:rFonts w:ascii="Times New Roman" w:hAnsi="Times New Roman" w:cs="Times New Roman"/>
          <w:i/>
          <w:iCs/>
        </w:rPr>
        <w:t>Halophila ovalis</w:t>
      </w:r>
      <w:r w:rsidRPr="000B1A43">
        <w:rPr>
          <w:rFonts w:ascii="Times New Roman" w:hAnsi="Times New Roman" w:cs="Times New Roman"/>
        </w:rPr>
        <w:t xml:space="preserve"> by cutting the petiole, mimicking detachment caused by hydrodynamics or herbivory which prematurely induces senescence. Leaves were weighed down on sediment in mesh bags, supplied </w:t>
      </w:r>
      <w:r w:rsidRPr="000B1A43">
        <w:rPr>
          <w:rFonts w:ascii="Times New Roman" w:hAnsi="Times New Roman" w:cs="Times New Roman"/>
        </w:rPr>
        <w:lastRenderedPageBreak/>
        <w:t xml:space="preserve">with fresh flowing seawater and light, and periodically destructively sampled to measure light-saturated net photosynthesis in closed oxygen incubations. </w:t>
      </w:r>
      <w:r w:rsidRPr="000B1A43">
        <w:rPr>
          <w:rStyle w:val="LineNumber"/>
        </w:rPr>
        <w:t>To view</w:t>
      </w:r>
      <w:r w:rsidRPr="000B1A43">
        <w:rPr>
          <w:rFonts w:ascii="Times New Roman" w:hAnsi="Times New Roman" w:cs="Times New Roman"/>
        </w:rPr>
        <w:t xml:space="preserve"> my research in context, I performed a meta-analysis of detrital photosynthesis and chlorophyll against time post-excision across &gt;10</w:t>
      </w:r>
      <w:r w:rsidRPr="000B1A43">
        <w:rPr>
          <w:rFonts w:ascii="Times New Roman" w:hAnsi="Times New Roman" w:cs="Times New Roman"/>
          <w:vertAlign w:val="superscript"/>
        </w:rPr>
        <w:t>4</w:t>
      </w:r>
      <w:r w:rsidRPr="000B1A43">
        <w:rPr>
          <w:rFonts w:ascii="Times New Roman" w:hAnsi="Times New Roman" w:cs="Times New Roman"/>
        </w:rPr>
        <w:t xml:space="preserve"> observations from 127 independent studies on 92 species from 37 families and 23 orders of terrestrial and aquatic plants.</w:t>
      </w:r>
    </w:p>
    <w:p w14:paraId="4D8E73B4"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Key Results</w:t>
      </w:r>
      <w:r w:rsidRPr="000B1A43">
        <w:rPr>
          <w:rFonts w:ascii="Times New Roman" w:hAnsi="Times New Roman" w:cs="Times New Roman"/>
        </w:rPr>
        <w:t xml:space="preserve"> Here I show that detrital photosynthesis </w:t>
      </w:r>
      <w:r w:rsidRPr="000B1A43">
        <w:rPr>
          <w:rFonts w:ascii="Times New Roman" w:hAnsi="Times New Roman" w:cs="Times New Roman"/>
          <w:i/>
          <w:iCs/>
        </w:rPr>
        <w:t>per se</w:t>
      </w:r>
      <w:r w:rsidRPr="000B1A43">
        <w:rPr>
          <w:rFonts w:ascii="Times New Roman" w:hAnsi="Times New Roman" w:cs="Times New Roman"/>
        </w:rPr>
        <w:t xml:space="preserve"> is not restricted to non-vascular plants. Seagrasses exhibit detrital photosynthesis, but only up to a month post-excision. This is substantially longer than for terrestrial and freshwater plants (one week) but also much shorter than for seaweeds (several months, possibly up to a year).</w:t>
      </w:r>
    </w:p>
    <w:p w14:paraId="6CF98DDD"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Conclusions</w:t>
      </w:r>
      <w:r w:rsidRPr="000B1A43">
        <w:rPr>
          <w:rFonts w:ascii="Times New Roman" w:hAnsi="Times New Roman" w:cs="Times New Roman"/>
        </w:rPr>
        <w:t xml:space="preserve"> Detrital photosynthesis is clearly a phenomenon beyond the realm of seaweeds. The intermediate longevity of seagrass detritus is likely due to convergent evolution with seaweeds. However, months-long detrital photosynthesis is unique to macroalgae. </w:t>
      </w:r>
      <w:proofErr w:type="gramStart"/>
      <w:r w:rsidRPr="000B1A43">
        <w:rPr>
          <w:rFonts w:ascii="Times New Roman" w:hAnsi="Times New Roman" w:cs="Times New Roman"/>
        </w:rPr>
        <w:t>So</w:t>
      </w:r>
      <w:proofErr w:type="gramEnd"/>
      <w:r w:rsidRPr="000B1A43">
        <w:rPr>
          <w:rFonts w:ascii="Times New Roman" w:hAnsi="Times New Roman" w:cs="Times New Roman"/>
        </w:rPr>
        <w:t xml:space="preserve"> physiology probably only substantially influences detrital recalcitrance in this plant group. My findings call into question our grasp of the key predictors of seaweed decomposition and thereby of blue carbon in general.</w:t>
      </w:r>
    </w:p>
    <w:p w14:paraId="3CC45072" w14:textId="77777777" w:rsidR="00786433" w:rsidRPr="000B1A43" w:rsidRDefault="00786433" w:rsidP="00786433">
      <w:pPr>
        <w:spacing w:line="480" w:lineRule="auto"/>
        <w:rPr>
          <w:rFonts w:ascii="Times New Roman" w:hAnsi="Times New Roman" w:cs="Times New Roman"/>
        </w:rPr>
      </w:pPr>
    </w:p>
    <w:p w14:paraId="524EF450"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Keywords</w:t>
      </w:r>
    </w:p>
    <w:p w14:paraId="39FF852B"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Laminariales, </w:t>
      </w:r>
      <w:proofErr w:type="spellStart"/>
      <w:r w:rsidRPr="000B1A43">
        <w:rPr>
          <w:rFonts w:ascii="Times New Roman" w:hAnsi="Times New Roman" w:cs="Times New Roman"/>
        </w:rPr>
        <w:t>Alismatales</w:t>
      </w:r>
      <w:proofErr w:type="spellEnd"/>
      <w:r w:rsidRPr="000B1A43">
        <w:rPr>
          <w:rFonts w:ascii="Times New Roman" w:hAnsi="Times New Roman" w:cs="Times New Roman"/>
        </w:rPr>
        <w:t xml:space="preserve">, </w:t>
      </w:r>
      <w:proofErr w:type="spellStart"/>
      <w:r w:rsidRPr="000B1A43">
        <w:rPr>
          <w:rFonts w:ascii="Times New Roman" w:hAnsi="Times New Roman" w:cs="Times New Roman"/>
        </w:rPr>
        <w:t>Hydrocharitaceae</w:t>
      </w:r>
      <w:proofErr w:type="spellEnd"/>
      <w:r w:rsidRPr="000B1A43">
        <w:rPr>
          <w:rFonts w:ascii="Times New Roman" w:hAnsi="Times New Roman" w:cs="Times New Roman"/>
        </w:rPr>
        <w:t xml:space="preserve">, </w:t>
      </w:r>
      <w:proofErr w:type="spellStart"/>
      <w:r w:rsidRPr="000B1A43">
        <w:rPr>
          <w:rFonts w:ascii="Times New Roman" w:hAnsi="Times New Roman" w:cs="Times New Roman"/>
        </w:rPr>
        <w:t>Cymodoceaceae</w:t>
      </w:r>
      <w:proofErr w:type="spellEnd"/>
      <w:r w:rsidRPr="000B1A43">
        <w:rPr>
          <w:rFonts w:ascii="Times New Roman" w:hAnsi="Times New Roman" w:cs="Times New Roman"/>
        </w:rPr>
        <w:t>, paddle weed, wire weed, leaf litter, drift, dislodgement, abscission, degradation, decay.</w:t>
      </w:r>
    </w:p>
    <w:p w14:paraId="1AA48FE0" w14:textId="77777777" w:rsidR="00786433" w:rsidRPr="000B1A43" w:rsidRDefault="00786433" w:rsidP="00786433">
      <w:pPr>
        <w:spacing w:line="480" w:lineRule="auto"/>
        <w:rPr>
          <w:rFonts w:ascii="Times New Roman" w:hAnsi="Times New Roman" w:cs="Times New Roman"/>
        </w:rPr>
      </w:pPr>
    </w:p>
    <w:p w14:paraId="36304244"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Introduction</w:t>
      </w:r>
    </w:p>
    <w:p w14:paraId="746B05E3" w14:textId="77777777" w:rsidR="00786433" w:rsidRPr="000B1A43" w:rsidRDefault="00786433" w:rsidP="00786433">
      <w:pPr>
        <w:spacing w:line="480" w:lineRule="auto"/>
        <w:rPr>
          <w:rFonts w:ascii="Times New Roman" w:hAnsi="Times New Roman" w:cs="Times New Roman"/>
        </w:rPr>
      </w:pPr>
    </w:p>
    <w:p w14:paraId="48CDD7D7" w14:textId="1941DF24" w:rsidR="00786433" w:rsidRPr="000B1A43" w:rsidRDefault="00786433" w:rsidP="00786433">
      <w:pPr>
        <w:spacing w:line="480" w:lineRule="auto"/>
        <w:rPr>
          <w:rFonts w:ascii="Times New Roman" w:hAnsi="Times New Roman" w:cs="Times New Roman"/>
          <w:color w:val="000000"/>
          <w:kern w:val="0"/>
          <w:lang w:val="en-AU" w:eastAsia="en-GB"/>
        </w:rPr>
      </w:pPr>
      <w:r w:rsidRPr="000B1A43">
        <w:rPr>
          <w:rFonts w:ascii="Times New Roman" w:hAnsi="Times New Roman" w:cs="Times New Roman"/>
          <w:i/>
          <w:iCs/>
          <w:color w:val="000000"/>
          <w:kern w:val="0"/>
          <w:lang w:val="en-AU" w:eastAsia="en-GB"/>
        </w:rPr>
        <w:lastRenderedPageBreak/>
        <w:t>…tossed and swept like dead leaves from one spot to another, never resting, never giving back their goodness to the earth, never fully dead but in some vast limbo between life and extinction, tossing and tumbling without end</w:t>
      </w:r>
      <w:r w:rsidRPr="000B1A43">
        <w:rPr>
          <w:rFonts w:ascii="Times New Roman" w:hAnsi="Times New Roman" w:cs="Times New Roman"/>
          <w:color w:val="000000"/>
          <w:kern w:val="0"/>
          <w:lang w:val="en-AU" w:eastAsia="en-GB"/>
        </w:rPr>
        <w:t xml:space="preserve">… </w:t>
      </w:r>
      <w:del w:id="13" w:author="Luka Seamus Wright" w:date="2025-06-24T10:08:00Z" w16du:dateUtc="2025-06-24T02:08:00Z">
        <w:r w:rsidRPr="000B1A43" w:rsidDel="00690763">
          <w:rPr>
            <w:rFonts w:ascii="Times New Roman" w:hAnsi="Times New Roman" w:cs="Times New Roman"/>
            <w:color w:val="000000"/>
            <w:kern w:val="0"/>
            <w:lang w:val="en-AU" w:eastAsia="en-GB"/>
          </w:rPr>
          <w:delText xml:space="preserve">– </w:delText>
        </w:r>
      </w:del>
      <w:ins w:id="14" w:author="Luka Seamus Wright" w:date="2025-06-24T10:08:00Z" w16du:dateUtc="2025-06-24T02:08:00Z">
        <w:r w:rsidR="00690763">
          <w:rPr>
            <w:rFonts w:ascii="Times New Roman" w:hAnsi="Times New Roman" w:cs="Times New Roman"/>
            <w:color w:val="000000"/>
            <w:kern w:val="0"/>
            <w:lang w:val="en-AU" w:eastAsia="en-GB"/>
          </w:rPr>
          <w:t>—</w:t>
        </w:r>
        <w:r w:rsidR="00690763" w:rsidRPr="000B1A43">
          <w:rPr>
            <w:rFonts w:ascii="Times New Roman" w:hAnsi="Times New Roman" w:cs="Times New Roman"/>
            <w:color w:val="000000"/>
            <w:kern w:val="0"/>
            <w:lang w:val="en-AU" w:eastAsia="en-GB"/>
          </w:rPr>
          <w:t xml:space="preserve"> </w:t>
        </w:r>
      </w:ins>
      <w:r w:rsidRPr="000B1A43">
        <w:rPr>
          <w:rFonts w:ascii="Times New Roman" w:hAnsi="Times New Roman" w:cs="Times New Roman"/>
          <w:color w:val="000000"/>
          <w:kern w:val="0"/>
          <w:lang w:val="en-AU" w:eastAsia="en-GB"/>
        </w:rPr>
        <w:t xml:space="preserve">Philip Pullman (1994) </w:t>
      </w:r>
      <w:r w:rsidRPr="000B1A43">
        <w:rPr>
          <w:rFonts w:ascii="Times New Roman" w:hAnsi="Times New Roman" w:cs="Times New Roman"/>
          <w:i/>
          <w:iCs/>
          <w:color w:val="000000"/>
          <w:kern w:val="0"/>
          <w:lang w:val="en-AU" w:eastAsia="en-GB"/>
        </w:rPr>
        <w:t>The Tin Princess</w:t>
      </w:r>
    </w:p>
    <w:p w14:paraId="1BDE2F0C" w14:textId="77777777" w:rsidR="00786433" w:rsidRPr="000B1A43" w:rsidRDefault="00786433" w:rsidP="00786433">
      <w:pPr>
        <w:spacing w:line="480" w:lineRule="auto"/>
        <w:rPr>
          <w:rFonts w:ascii="Times New Roman" w:hAnsi="Times New Roman" w:cs="Times New Roman"/>
        </w:rPr>
      </w:pPr>
    </w:p>
    <w:p w14:paraId="35BF8DF7" w14:textId="112E3BFD"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Seaweed detrital dynamics are strongly influenced by physiology. </w:t>
      </w:r>
      <w:ins w:id="15" w:author="Luka Seamus Wright" w:date="2025-06-25T08:26:00Z" w16du:dateUtc="2025-06-25T00:26:00Z">
        <w:r w:rsidR="003947DD">
          <w:rPr>
            <w:rFonts w:ascii="Times New Roman" w:hAnsi="Times New Roman" w:cs="Times New Roman"/>
          </w:rPr>
          <w:t>Except for wrack, k</w:t>
        </w:r>
      </w:ins>
      <w:del w:id="16" w:author="Luka Seamus Wright" w:date="2025-06-25T08:26:00Z" w16du:dateUtc="2025-06-25T00:26:00Z">
        <w:r w:rsidRPr="000B1A43" w:rsidDel="003947DD">
          <w:rPr>
            <w:rFonts w:ascii="Times New Roman" w:hAnsi="Times New Roman" w:cs="Times New Roman"/>
          </w:rPr>
          <w:delText>K</w:delText>
        </w:r>
      </w:del>
      <w:r w:rsidRPr="000B1A43">
        <w:rPr>
          <w:rFonts w:ascii="Times New Roman" w:hAnsi="Times New Roman" w:cs="Times New Roman"/>
        </w:rPr>
        <w:t>elp detritus</w:t>
      </w:r>
      <w:ins w:id="17" w:author="Luka Seamus Wright" w:date="2025-06-24T10:05:00Z" w16du:dateUtc="2025-06-24T02:05:00Z">
        <w:r w:rsidR="00690763">
          <w:rPr>
            <w:rFonts w:ascii="Times New Roman" w:hAnsi="Times New Roman" w:cs="Times New Roman"/>
          </w:rPr>
          <w:t>—</w:t>
        </w:r>
      </w:ins>
      <w:ins w:id="18" w:author="Luka Seamus Wright" w:date="2025-06-24T10:12:00Z" w16du:dateUtc="2025-06-24T02:12:00Z">
        <w:r w:rsidR="002E49BC" w:rsidRPr="002E49BC">
          <w:rPr>
            <w:rFonts w:ascii="Times New Roman" w:hAnsi="Times New Roman" w:cs="Times New Roman"/>
            <w:i/>
            <w:iCs/>
            <w:rPrChange w:id="19" w:author="Luka Seamus Wright" w:date="2025-06-24T10:12:00Z" w16du:dateUtc="2025-06-24T02:12:00Z">
              <w:rPr>
                <w:rFonts w:ascii="Times New Roman" w:hAnsi="Times New Roman" w:cs="Times New Roman"/>
              </w:rPr>
            </w:rPrChange>
          </w:rPr>
          <w:t>sensu lato</w:t>
        </w:r>
        <w:r w:rsidR="002E49BC">
          <w:rPr>
            <w:rFonts w:ascii="Times New Roman" w:hAnsi="Times New Roman" w:cs="Times New Roman"/>
          </w:rPr>
          <w:t xml:space="preserve"> </w:t>
        </w:r>
      </w:ins>
      <w:ins w:id="20" w:author="Luka Seamus Wright" w:date="2025-06-24T10:09:00Z" w16du:dateUtc="2025-06-24T02:09:00Z">
        <w:r w:rsidR="00565DA3">
          <w:rPr>
            <w:rFonts w:ascii="Times New Roman" w:hAnsi="Times New Roman" w:cs="Times New Roman"/>
          </w:rPr>
          <w:t xml:space="preserve">tissue that </w:t>
        </w:r>
      </w:ins>
      <w:ins w:id="21" w:author="Luka Seamus Wright" w:date="2025-06-24T17:26:00Z" w16du:dateUtc="2025-06-24T09:26:00Z">
        <w:r w:rsidR="006F3D23">
          <w:rPr>
            <w:rFonts w:ascii="Times New Roman" w:hAnsi="Times New Roman" w:cs="Times New Roman"/>
          </w:rPr>
          <w:t>becomes</w:t>
        </w:r>
      </w:ins>
      <w:ins w:id="22" w:author="Luka Seamus Wright" w:date="2025-06-24T10:09:00Z" w16du:dateUtc="2025-06-24T02:09:00Z">
        <w:r w:rsidR="00565DA3">
          <w:rPr>
            <w:rFonts w:ascii="Times New Roman" w:hAnsi="Times New Roman" w:cs="Times New Roman"/>
          </w:rPr>
          <w:t xml:space="preserve"> </w:t>
        </w:r>
      </w:ins>
      <w:ins w:id="23" w:author="Luka Seamus Wright" w:date="2025-06-24T17:27:00Z" w16du:dateUtc="2025-06-24T09:27:00Z">
        <w:r w:rsidR="000655DB">
          <w:rPr>
            <w:rFonts w:ascii="Times New Roman" w:hAnsi="Times New Roman" w:cs="Times New Roman"/>
          </w:rPr>
          <w:t>de</w:t>
        </w:r>
      </w:ins>
      <w:ins w:id="24" w:author="Luka Seamus Wright" w:date="2025-06-24T10:09:00Z" w16du:dateUtc="2025-06-24T02:09:00Z">
        <w:r w:rsidR="00565DA3">
          <w:rPr>
            <w:rFonts w:ascii="Times New Roman" w:hAnsi="Times New Roman" w:cs="Times New Roman"/>
          </w:rPr>
          <w:t>tached</w:t>
        </w:r>
      </w:ins>
      <w:ins w:id="25" w:author="Luka Seamus Wright" w:date="2025-06-24T10:06:00Z" w16du:dateUtc="2025-06-24T02:06:00Z">
        <w:r w:rsidR="00690763">
          <w:rPr>
            <w:rFonts w:ascii="Times New Roman" w:hAnsi="Times New Roman" w:cs="Times New Roman"/>
          </w:rPr>
          <w:t>—</w:t>
        </w:r>
      </w:ins>
      <w:del w:id="26" w:author="Luka Seamus Wright" w:date="2025-06-24T18:13:00Z" w16du:dateUtc="2025-06-24T10:13:00Z">
        <w:r w:rsidRPr="000B1A43" w:rsidDel="000A433E">
          <w:rPr>
            <w:rFonts w:ascii="Times New Roman" w:hAnsi="Times New Roman" w:cs="Times New Roman"/>
          </w:rPr>
          <w:delText xml:space="preserve"> </w:delText>
        </w:r>
      </w:del>
      <w:r w:rsidRPr="000B1A43">
        <w:rPr>
          <w:rFonts w:ascii="Times New Roman" w:hAnsi="Times New Roman" w:cs="Times New Roman"/>
        </w:rPr>
        <w:t xml:space="preserve">can remain physiologically viable for months </w:t>
      </w:r>
      <w:r w:rsidRPr="000B1A43">
        <w:rPr>
          <w:rFonts w:ascii="Times New Roman" w:hAnsi="Times New Roman" w:cs="Times New Roman"/>
        </w:rPr>
        <w:fldChar w:fldCharType="begin"/>
      </w:r>
      <w:r w:rsidRPr="000B1A43">
        <w:rPr>
          <w:rFonts w:ascii="Times New Roman" w:hAnsi="Times New Roman" w:cs="Times New Roman"/>
        </w:rPr>
        <w:instrText>ADDIN BEC{de Bettignies et al., 2020, #27484; Frontier et al., 2021, #5570; Wright and Foggo, 2021, #58011; Wright and Kregting, 2023, #49343; Wright et al., 2022, #84779; Wright et al., 2024, #11375}</w:instrText>
      </w:r>
      <w:r w:rsidRPr="000B1A43">
        <w:rPr>
          <w:rFonts w:ascii="Times New Roman" w:hAnsi="Times New Roman" w:cs="Times New Roman"/>
        </w:rPr>
        <w:fldChar w:fldCharType="separate"/>
      </w:r>
      <w:r w:rsidRPr="000B1A43">
        <w:rPr>
          <w:rFonts w:ascii="Times New Roman" w:hAnsi="Times New Roman" w:cs="Times New Roman"/>
        </w:rPr>
        <w:t>(de Bettignies</w:t>
      </w:r>
      <w:r w:rsidRPr="000B1A43">
        <w:rPr>
          <w:rFonts w:ascii="Times New Roman" w:hAnsi="Times New Roman" w:cs="Times New Roman"/>
          <w:i/>
        </w:rPr>
        <w:t xml:space="preserve"> et al.</w:t>
      </w:r>
      <w:r w:rsidRPr="000B1A43">
        <w:rPr>
          <w:rFonts w:ascii="Times New Roman" w:hAnsi="Times New Roman" w:cs="Times New Roman"/>
        </w:rPr>
        <w:t>, 2020; Frontier</w:t>
      </w:r>
      <w:r w:rsidRPr="000B1A43">
        <w:rPr>
          <w:rFonts w:ascii="Times New Roman" w:hAnsi="Times New Roman" w:cs="Times New Roman"/>
          <w:i/>
        </w:rPr>
        <w:t xml:space="preserve"> et al.</w:t>
      </w:r>
      <w:r w:rsidRPr="000B1A43">
        <w:rPr>
          <w:rFonts w:ascii="Times New Roman" w:hAnsi="Times New Roman" w:cs="Times New Roman"/>
        </w:rPr>
        <w:t>, 2021; Wright and Foggo, 2021; Wright</w:t>
      </w:r>
      <w:r w:rsidRPr="000B1A43">
        <w:rPr>
          <w:rFonts w:ascii="Times New Roman" w:hAnsi="Times New Roman" w:cs="Times New Roman"/>
          <w:i/>
        </w:rPr>
        <w:t xml:space="preserve"> et al.</w:t>
      </w:r>
      <w:r w:rsidRPr="000B1A43">
        <w:rPr>
          <w:rFonts w:ascii="Times New Roman" w:hAnsi="Times New Roman" w:cs="Times New Roman"/>
        </w:rPr>
        <w:t>, 2022; Wright and Kregting, 2023; Wright</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ins w:id="27" w:author="Luka Seamus Wright" w:date="2025-06-24T18:15:00Z" w16du:dateUtc="2025-06-24T10:15:00Z">
        <w:r w:rsidR="000A433E">
          <w:rPr>
            <w:rFonts w:ascii="Times New Roman" w:hAnsi="Times New Roman" w:cs="Times New Roman"/>
          </w:rPr>
          <w:t xml:space="preserve">, </w:t>
        </w:r>
      </w:ins>
      <w:ins w:id="28" w:author="Luka Seamus Wright" w:date="2025-06-24T18:16:00Z" w16du:dateUtc="2025-06-24T10:16:00Z">
        <w:r w:rsidR="00C13227">
          <w:rPr>
            <w:rFonts w:ascii="Times New Roman" w:hAnsi="Times New Roman" w:cs="Times New Roman"/>
          </w:rPr>
          <w:t xml:space="preserve">often </w:t>
        </w:r>
      </w:ins>
      <w:ins w:id="29" w:author="Luka Seamus Wright" w:date="2025-06-24T18:15:00Z" w16du:dateUtc="2025-06-24T10:15:00Z">
        <w:r w:rsidR="000A433E">
          <w:rPr>
            <w:rFonts w:ascii="Times New Roman" w:hAnsi="Times New Roman" w:cs="Times New Roman"/>
          </w:rPr>
          <w:t xml:space="preserve">resulting in atypical decomposition trajectories </w:t>
        </w:r>
      </w:ins>
      <w:ins w:id="30" w:author="Luka Seamus Wright" w:date="2025-06-24T18:16:00Z" w16du:dateUtc="2025-06-24T10:16:00Z">
        <w:r w:rsidR="000A433E" w:rsidRPr="000A433E">
          <w:rPr>
            <w:rFonts w:ascii="Times New Roman" w:hAnsi="Times New Roman" w:cs="Times New Roman"/>
            <w:kern w:val="0"/>
            <w:rPrChange w:id="31" w:author="Luka Seamus Wright" w:date="2025-06-24T18:16:00Z" w16du:dateUtc="2025-06-24T10:16:00Z">
              <w:rPr>
                <w:rFonts w:ascii="Futura" w:hAnsi="Futura" w:cs="Futura"/>
                <w:kern w:val="0"/>
                <w:sz w:val="28"/>
                <w:szCs w:val="28"/>
              </w:rPr>
            </w:rPrChange>
          </w:rPr>
          <w:t>(Kennedy and Blain, 2025)</w:t>
        </w:r>
      </w:ins>
      <w:r w:rsidRPr="000A433E">
        <w:rPr>
          <w:rFonts w:ascii="Times New Roman" w:hAnsi="Times New Roman" w:cs="Times New Roman"/>
        </w:rPr>
        <w:t>.</w:t>
      </w:r>
      <w:r w:rsidRPr="000B1A43">
        <w:rPr>
          <w:rFonts w:ascii="Times New Roman" w:hAnsi="Times New Roman" w:cs="Times New Roman"/>
        </w:rPr>
        <w:t xml:space="preserve"> Floating kelp detritus sinks before it stops photosynthesising </w:t>
      </w:r>
      <w:r w:rsidRPr="000B1A43">
        <w:rPr>
          <w:rFonts w:ascii="Times New Roman" w:hAnsi="Times New Roman" w:cs="Times New Roman"/>
        </w:rPr>
        <w:fldChar w:fldCharType="begin"/>
      </w:r>
      <w:r w:rsidRPr="000B1A43">
        <w:rPr>
          <w:rFonts w:ascii="Times New Roman" w:hAnsi="Times New Roman" w:cs="Times New Roman"/>
        </w:rPr>
        <w:instrText>ADDIN BEC{Graiff et al., 2013, #28604; Graiff et al., 2016, #103977; Tala et al., 2019, #47564}</w:instrText>
      </w:r>
      <w:r w:rsidRPr="000B1A43">
        <w:rPr>
          <w:rFonts w:ascii="Times New Roman" w:hAnsi="Times New Roman" w:cs="Times New Roman"/>
        </w:rPr>
        <w:fldChar w:fldCharType="separate"/>
      </w:r>
      <w:r w:rsidRPr="000B1A43">
        <w:rPr>
          <w:rFonts w:ascii="Times New Roman" w:hAnsi="Times New Roman" w:cs="Times New Roman"/>
        </w:rPr>
        <w:t>(Graiff</w:t>
      </w:r>
      <w:r w:rsidRPr="000B1A43">
        <w:rPr>
          <w:rFonts w:ascii="Times New Roman" w:hAnsi="Times New Roman" w:cs="Times New Roman"/>
          <w:i/>
        </w:rPr>
        <w:t xml:space="preserve"> et al.</w:t>
      </w:r>
      <w:r w:rsidRPr="000B1A43">
        <w:rPr>
          <w:rFonts w:ascii="Times New Roman" w:hAnsi="Times New Roman" w:cs="Times New Roman"/>
        </w:rPr>
        <w:t>, 2013, 2016; Tala</w:t>
      </w:r>
      <w:r w:rsidRPr="000B1A43">
        <w:rPr>
          <w:rFonts w:ascii="Times New Roman" w:hAnsi="Times New Roman" w:cs="Times New Roman"/>
          <w:i/>
        </w:rPr>
        <w:t xml:space="preserve"> et al.</w:t>
      </w:r>
      <w:r w:rsidRPr="000B1A43">
        <w:rPr>
          <w:rFonts w:ascii="Times New Roman" w:hAnsi="Times New Roman" w:cs="Times New Roman"/>
        </w:rPr>
        <w:t>, 2019)</w:t>
      </w:r>
      <w:r w:rsidRPr="000B1A43">
        <w:rPr>
          <w:rFonts w:ascii="Times New Roman" w:hAnsi="Times New Roman" w:cs="Times New Roman"/>
        </w:rPr>
        <w:fldChar w:fldCharType="end"/>
      </w:r>
      <w:r w:rsidRPr="000B1A43">
        <w:rPr>
          <w:rFonts w:ascii="Times New Roman" w:hAnsi="Times New Roman" w:cs="Times New Roman"/>
        </w:rPr>
        <w:t xml:space="preserve">. And if the fragment happens to be reproductive tissue, detritus can even be a vector for dispersal </w:t>
      </w:r>
      <w:r w:rsidRPr="000B1A43">
        <w:rPr>
          <w:rFonts w:ascii="Times New Roman" w:hAnsi="Times New Roman" w:cs="Times New Roman"/>
        </w:rPr>
        <w:fldChar w:fldCharType="begin"/>
      </w:r>
      <w:r w:rsidRPr="000B1A43">
        <w:rPr>
          <w:rFonts w:ascii="Times New Roman" w:hAnsi="Times New Roman" w:cs="Times New Roman"/>
        </w:rPr>
        <w:instrText>ADDIN BEC{Fraser et al., 2018, #16091; Tala et al., 2019, #47564; de Bettignies et al., 2020, #27484; Macaya et al., 2005, #89904}</w:instrText>
      </w:r>
      <w:r w:rsidRPr="000B1A43">
        <w:rPr>
          <w:rFonts w:ascii="Times New Roman" w:hAnsi="Times New Roman" w:cs="Times New Roman"/>
        </w:rPr>
        <w:fldChar w:fldCharType="separate"/>
      </w:r>
      <w:r w:rsidRPr="000B1A43">
        <w:rPr>
          <w:rFonts w:ascii="Times New Roman" w:hAnsi="Times New Roman" w:cs="Times New Roman"/>
        </w:rPr>
        <w:t>(Macaya</w:t>
      </w:r>
      <w:r w:rsidRPr="000B1A43">
        <w:rPr>
          <w:rFonts w:ascii="Times New Roman" w:hAnsi="Times New Roman" w:cs="Times New Roman"/>
          <w:i/>
        </w:rPr>
        <w:t xml:space="preserve"> et al.</w:t>
      </w:r>
      <w:r w:rsidRPr="000B1A43">
        <w:rPr>
          <w:rFonts w:ascii="Times New Roman" w:hAnsi="Times New Roman" w:cs="Times New Roman"/>
        </w:rPr>
        <w:t>, 2005; Fraser</w:t>
      </w:r>
      <w:r w:rsidRPr="000B1A43">
        <w:rPr>
          <w:rFonts w:ascii="Times New Roman" w:hAnsi="Times New Roman" w:cs="Times New Roman"/>
          <w:i/>
        </w:rPr>
        <w:t xml:space="preserve"> et al.</w:t>
      </w:r>
      <w:r w:rsidRPr="000B1A43">
        <w:rPr>
          <w:rFonts w:ascii="Times New Roman" w:hAnsi="Times New Roman" w:cs="Times New Roman"/>
        </w:rPr>
        <w:t>, 2018; Tala</w:t>
      </w:r>
      <w:r w:rsidRPr="000B1A43">
        <w:rPr>
          <w:rFonts w:ascii="Times New Roman" w:hAnsi="Times New Roman" w:cs="Times New Roman"/>
          <w:i/>
        </w:rPr>
        <w:t xml:space="preserve"> et al.</w:t>
      </w:r>
      <w:r w:rsidRPr="000B1A43">
        <w:rPr>
          <w:rFonts w:ascii="Times New Roman" w:hAnsi="Times New Roman" w:cs="Times New Roman"/>
        </w:rPr>
        <w:t>, 2019; de Bettignies</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 xml:space="preserve">. This stands in stark contrast to the traditional ecological definition of detritus as “dead organic matter” </w:t>
      </w:r>
      <w:r w:rsidRPr="000B1A43">
        <w:rPr>
          <w:rFonts w:ascii="Times New Roman" w:hAnsi="Times New Roman" w:cs="Times New Roman"/>
        </w:rPr>
        <w:fldChar w:fldCharType="begin"/>
      </w:r>
      <w:r w:rsidRPr="000B1A43">
        <w:rPr>
          <w:rFonts w:ascii="Times New Roman" w:hAnsi="Times New Roman" w:cs="Times New Roman"/>
        </w:rPr>
        <w:instrText>ADDIN BEC{Moore et al., 2004, #26221}</w:instrText>
      </w:r>
      <w:r w:rsidRPr="000B1A43">
        <w:rPr>
          <w:rFonts w:ascii="Times New Roman" w:hAnsi="Times New Roman" w:cs="Times New Roman"/>
        </w:rPr>
        <w:fldChar w:fldCharType="separate"/>
      </w:r>
      <w:r w:rsidRPr="000B1A43">
        <w:rPr>
          <w:rFonts w:ascii="Times New Roman" w:hAnsi="Times New Roman" w:cs="Times New Roman"/>
        </w:rPr>
        <w:t>(Moore</w:t>
      </w:r>
      <w:r w:rsidRPr="000B1A43">
        <w:rPr>
          <w:rFonts w:ascii="Times New Roman" w:hAnsi="Times New Roman" w:cs="Times New Roman"/>
          <w:i/>
        </w:rPr>
        <w:t xml:space="preserve"> et al.</w:t>
      </w:r>
      <w:r w:rsidRPr="000B1A43">
        <w:rPr>
          <w:rFonts w:ascii="Times New Roman" w:hAnsi="Times New Roman" w:cs="Times New Roman"/>
        </w:rPr>
        <w:t>, 2004</w:t>
      </w:r>
      <w:r w:rsidRPr="000B1A43">
        <w:rPr>
          <w:rFonts w:ascii="Times New Roman" w:hAnsi="Times New Roman" w:cs="Times New Roman"/>
        </w:rPr>
        <w:fldChar w:fldCharType="end"/>
      </w:r>
      <w:r w:rsidRPr="000B1A43">
        <w:rPr>
          <w:rFonts w:ascii="Times New Roman" w:hAnsi="Times New Roman" w:cs="Times New Roman"/>
        </w:rPr>
        <w:t xml:space="preserve">, cf. </w:t>
      </w:r>
      <w:r w:rsidRPr="000B1A43">
        <w:rPr>
          <w:rFonts w:ascii="Times New Roman" w:hAnsi="Times New Roman" w:cs="Times New Roman"/>
        </w:rPr>
        <w:fldChar w:fldCharType="begin"/>
      </w:r>
      <w:r w:rsidRPr="000B1A43">
        <w:rPr>
          <w:rFonts w:ascii="Times New Roman" w:hAnsi="Times New Roman" w:cs="Times New Roman"/>
        </w:rPr>
        <w:instrText>ADDIN BEC{Wright and Kregting, 2023, #49343}</w:instrText>
      </w:r>
      <w:r w:rsidRPr="000B1A43">
        <w:rPr>
          <w:rFonts w:ascii="Times New Roman" w:hAnsi="Times New Roman" w:cs="Times New Roman"/>
        </w:rPr>
        <w:fldChar w:fldCharType="separate"/>
      </w:r>
      <w:r w:rsidRPr="000B1A43">
        <w:rPr>
          <w:rFonts w:ascii="Times New Roman" w:hAnsi="Times New Roman" w:cs="Times New Roman"/>
        </w:rPr>
        <w:t>Wright and Kregting, 2023)</w:t>
      </w:r>
      <w:r w:rsidRPr="000B1A43">
        <w:rPr>
          <w:rFonts w:ascii="Times New Roman" w:hAnsi="Times New Roman" w:cs="Times New Roman"/>
        </w:rPr>
        <w:fldChar w:fldCharType="end"/>
      </w:r>
      <w:r w:rsidRPr="000B1A43">
        <w:rPr>
          <w:rFonts w:ascii="Times New Roman" w:hAnsi="Times New Roman" w:cs="Times New Roman"/>
        </w:rPr>
        <w:t xml:space="preserve">. </w:t>
      </w:r>
      <w:ins w:id="32" w:author="Luka Seamus Wright" w:date="2025-06-25T08:05:00Z" w16du:dateUtc="2025-06-25T00:05:00Z">
        <w:r w:rsidR="005B5E6E">
          <w:rPr>
            <w:rFonts w:ascii="Times New Roman" w:hAnsi="Times New Roman" w:cs="Times New Roman"/>
          </w:rPr>
          <w:t xml:space="preserve">There is no word for plant material that is detached but living and since </w:t>
        </w:r>
      </w:ins>
      <w:ins w:id="33" w:author="Luka Seamus Wright" w:date="2025-06-25T08:06:00Z" w16du:dateUtc="2025-06-25T00:06:00Z">
        <w:r w:rsidR="005B5E6E">
          <w:rPr>
            <w:rFonts w:ascii="Times New Roman" w:hAnsi="Times New Roman" w:cs="Times New Roman"/>
          </w:rPr>
          <w:t>detached seaweed</w:t>
        </w:r>
      </w:ins>
      <w:ins w:id="34" w:author="Luka Seamus Wright" w:date="2025-06-25T13:44:00Z" w16du:dateUtc="2025-06-25T05:44:00Z">
        <w:r w:rsidR="003B6292">
          <w:rPr>
            <w:rFonts w:ascii="Times New Roman" w:hAnsi="Times New Roman" w:cs="Times New Roman"/>
          </w:rPr>
          <w:t>—</w:t>
        </w:r>
      </w:ins>
      <w:ins w:id="35" w:author="Luka Seamus Wright" w:date="2025-06-25T13:43:00Z" w16du:dateUtc="2025-06-25T05:43:00Z">
        <w:r w:rsidR="00181769">
          <w:rPr>
            <w:rFonts w:ascii="Times New Roman" w:hAnsi="Times New Roman" w:cs="Times New Roman"/>
          </w:rPr>
          <w:t xml:space="preserve">except for </w:t>
        </w:r>
        <w:proofErr w:type="spellStart"/>
        <w:r w:rsidR="00181769">
          <w:rPr>
            <w:rFonts w:ascii="Times New Roman" w:hAnsi="Times New Roman" w:cs="Times New Roman"/>
          </w:rPr>
          <w:t>holopelagic</w:t>
        </w:r>
        <w:proofErr w:type="spellEnd"/>
        <w:r w:rsidR="00181769">
          <w:rPr>
            <w:rFonts w:ascii="Times New Roman" w:hAnsi="Times New Roman" w:cs="Times New Roman"/>
          </w:rPr>
          <w:t xml:space="preserve"> species</w:t>
        </w:r>
      </w:ins>
      <w:ins w:id="36" w:author="Luka Seamus Wright" w:date="2025-06-25T13:44:00Z" w16du:dateUtc="2025-06-25T05:44:00Z">
        <w:r w:rsidR="003B6292">
          <w:rPr>
            <w:rFonts w:ascii="Times New Roman" w:hAnsi="Times New Roman" w:cs="Times New Roman"/>
          </w:rPr>
          <w:t>—</w:t>
        </w:r>
      </w:ins>
      <w:ins w:id="37" w:author="Luka Seamus Wright" w:date="2025-06-25T08:09:00Z" w16du:dateUtc="2025-06-25T00:09:00Z">
        <w:r w:rsidR="00641C86">
          <w:rPr>
            <w:rFonts w:ascii="Times New Roman" w:hAnsi="Times New Roman" w:cs="Times New Roman"/>
          </w:rPr>
          <w:t xml:space="preserve">has been referred to </w:t>
        </w:r>
      </w:ins>
      <w:ins w:id="38" w:author="Luka Seamus Wright" w:date="2025-06-25T08:06:00Z" w16du:dateUtc="2025-06-25T00:06:00Z">
        <w:r w:rsidR="005B5E6E">
          <w:rPr>
            <w:rFonts w:ascii="Times New Roman" w:hAnsi="Times New Roman" w:cs="Times New Roman"/>
          </w:rPr>
          <w:t xml:space="preserve">as detritus </w:t>
        </w:r>
      </w:ins>
      <w:ins w:id="39" w:author="Luka Seamus Wright" w:date="2025-06-25T08:11:00Z" w16du:dateUtc="2025-06-25T00:11:00Z">
        <w:r w:rsidR="005B5AB8">
          <w:rPr>
            <w:rFonts w:ascii="Times New Roman" w:hAnsi="Times New Roman" w:cs="Times New Roman"/>
          </w:rPr>
          <w:t>or</w:t>
        </w:r>
      </w:ins>
      <w:ins w:id="40" w:author="Luka Seamus Wright" w:date="2025-06-25T08:10:00Z" w16du:dateUtc="2025-06-25T00:10:00Z">
        <w:r w:rsidR="00685B03">
          <w:rPr>
            <w:rFonts w:ascii="Times New Roman" w:hAnsi="Times New Roman" w:cs="Times New Roman"/>
          </w:rPr>
          <w:t xml:space="preserve"> less commonly as drift or litter </w:t>
        </w:r>
      </w:ins>
      <w:ins w:id="41" w:author="Luka Seamus Wright" w:date="2025-06-25T08:06:00Z" w16du:dateUtc="2025-06-25T00:06:00Z">
        <w:r w:rsidR="005B5E6E">
          <w:rPr>
            <w:rFonts w:ascii="Times New Roman" w:hAnsi="Times New Roman" w:cs="Times New Roman"/>
          </w:rPr>
          <w:t>all along</w:t>
        </w:r>
      </w:ins>
      <w:ins w:id="42" w:author="Luka Seamus Wright" w:date="2025-06-25T08:10:00Z" w16du:dateUtc="2025-06-25T00:10:00Z">
        <w:r w:rsidR="007A7679">
          <w:rPr>
            <w:rFonts w:ascii="Times New Roman" w:hAnsi="Times New Roman" w:cs="Times New Roman"/>
          </w:rPr>
          <w:t>,</w:t>
        </w:r>
      </w:ins>
      <w:ins w:id="43" w:author="Luka Seamus Wright" w:date="2025-06-25T08:06:00Z" w16du:dateUtc="2025-06-25T00:06:00Z">
        <w:r w:rsidR="005B5E6E">
          <w:rPr>
            <w:rFonts w:ascii="Times New Roman" w:hAnsi="Times New Roman" w:cs="Times New Roman"/>
          </w:rPr>
          <w:t xml:space="preserve"> I propose </w:t>
        </w:r>
      </w:ins>
      <w:ins w:id="44" w:author="Luka Seamus Wright" w:date="2025-06-25T08:11:00Z" w16du:dateUtc="2025-06-25T00:11:00Z">
        <w:r w:rsidR="005B5AB8">
          <w:rPr>
            <w:rFonts w:ascii="Times New Roman" w:hAnsi="Times New Roman" w:cs="Times New Roman"/>
          </w:rPr>
          <w:t xml:space="preserve">to continue </w:t>
        </w:r>
      </w:ins>
      <w:ins w:id="45" w:author="Luka Seamus Wright" w:date="2025-06-25T08:06:00Z" w16du:dateUtc="2025-06-25T00:06:00Z">
        <w:r w:rsidR="005B5E6E">
          <w:rPr>
            <w:rFonts w:ascii="Times New Roman" w:hAnsi="Times New Roman" w:cs="Times New Roman"/>
          </w:rPr>
          <w:t>using detritus</w:t>
        </w:r>
      </w:ins>
      <w:ins w:id="46" w:author="Luka Seamus Wright" w:date="2025-06-25T08:12:00Z" w16du:dateUtc="2025-06-25T00:12:00Z">
        <w:r w:rsidR="005629C9">
          <w:rPr>
            <w:rFonts w:ascii="Times New Roman" w:hAnsi="Times New Roman" w:cs="Times New Roman"/>
          </w:rPr>
          <w:t xml:space="preserve"> </w:t>
        </w:r>
      </w:ins>
      <w:ins w:id="47" w:author="Luka Seamus Wright" w:date="2025-06-25T08:09:00Z" w16du:dateUtc="2025-06-25T00:09:00Z">
        <w:r w:rsidR="006C46B1">
          <w:rPr>
            <w:rFonts w:ascii="Times New Roman" w:hAnsi="Times New Roman" w:cs="Times New Roman"/>
          </w:rPr>
          <w:t>for</w:t>
        </w:r>
      </w:ins>
      <w:ins w:id="48" w:author="Luka Seamus Wright" w:date="2025-06-25T08:06:00Z" w16du:dateUtc="2025-06-25T00:06:00Z">
        <w:r w:rsidR="005B5E6E">
          <w:rPr>
            <w:rFonts w:ascii="Times New Roman" w:hAnsi="Times New Roman" w:cs="Times New Roman"/>
          </w:rPr>
          <w:t xml:space="preserve"> any detached tissue and </w:t>
        </w:r>
      </w:ins>
      <w:ins w:id="49" w:author="Luka Seamus Wright" w:date="2025-06-25T08:07:00Z" w16du:dateUtc="2025-06-25T00:07:00Z">
        <w:r w:rsidR="005B5E6E">
          <w:rPr>
            <w:rFonts w:ascii="Times New Roman" w:hAnsi="Times New Roman" w:cs="Times New Roman"/>
          </w:rPr>
          <w:t xml:space="preserve">detritus </w:t>
        </w:r>
        <w:r w:rsidR="005B5E6E" w:rsidRPr="005B5E6E">
          <w:rPr>
            <w:rFonts w:ascii="Times New Roman" w:hAnsi="Times New Roman" w:cs="Times New Roman"/>
            <w:i/>
            <w:iCs/>
            <w:rPrChange w:id="50" w:author="Luka Seamus Wright" w:date="2025-06-25T08:07:00Z" w16du:dateUtc="2025-06-25T00:07:00Z">
              <w:rPr>
                <w:rFonts w:ascii="Times New Roman" w:hAnsi="Times New Roman" w:cs="Times New Roman"/>
              </w:rPr>
            </w:rPrChange>
          </w:rPr>
          <w:t>sensu stricto</w:t>
        </w:r>
        <w:r w:rsidR="005B5E6E">
          <w:rPr>
            <w:rFonts w:ascii="Times New Roman" w:hAnsi="Times New Roman" w:cs="Times New Roman"/>
          </w:rPr>
          <w:t xml:space="preserve"> for </w:t>
        </w:r>
      </w:ins>
      <w:ins w:id="51" w:author="Luka Seamus Wright" w:date="2025-06-25T08:09:00Z" w16du:dateUtc="2025-06-25T00:09:00Z">
        <w:r w:rsidR="005622B8">
          <w:rPr>
            <w:rFonts w:ascii="Times New Roman" w:hAnsi="Times New Roman" w:cs="Times New Roman"/>
          </w:rPr>
          <w:t>detached and dead tissue</w:t>
        </w:r>
      </w:ins>
      <w:ins w:id="52" w:author="Luka Seamus Wright" w:date="2025-06-25T08:07:00Z" w16du:dateUtc="2025-06-25T00:07:00Z">
        <w:r w:rsidR="005B5E6E">
          <w:rPr>
            <w:rFonts w:ascii="Times New Roman" w:hAnsi="Times New Roman" w:cs="Times New Roman"/>
          </w:rPr>
          <w:t xml:space="preserve">. </w:t>
        </w:r>
      </w:ins>
      <w:r w:rsidRPr="000B1A43">
        <w:rPr>
          <w:rFonts w:ascii="Times New Roman" w:hAnsi="Times New Roman" w:cs="Times New Roman"/>
        </w:rPr>
        <w:t xml:space="preserve">Detrital photosynthesis provides the strongest evidence in support of the viability of detritus. But the fundamental impact on detrital dynamics only becomes apparent when comparing decomposition rates between live and dead or senescent detritus. </w:t>
      </w:r>
      <w:del w:id="53" w:author="Luka Seamus Wright" w:date="2025-06-25T08:14:00Z" w16du:dateUtc="2025-06-25T00:14:00Z">
        <w:r w:rsidRPr="000B1A43" w:rsidDel="00F65388">
          <w:rPr>
            <w:rFonts w:ascii="Times New Roman" w:hAnsi="Times New Roman" w:cs="Times New Roman"/>
          </w:rPr>
          <w:delText>In the absence of physiology</w:delText>
        </w:r>
      </w:del>
      <w:ins w:id="54" w:author="Luka Seamus Wright" w:date="2025-06-25T08:14:00Z" w16du:dateUtc="2025-06-25T00:14:00Z">
        <w:r w:rsidR="00F65388">
          <w:rPr>
            <w:rFonts w:ascii="Times New Roman" w:hAnsi="Times New Roman" w:cs="Times New Roman"/>
          </w:rPr>
          <w:t>When it is dead</w:t>
        </w:r>
      </w:ins>
      <w:r w:rsidRPr="000B1A43">
        <w:rPr>
          <w:rFonts w:ascii="Times New Roman" w:hAnsi="Times New Roman" w:cs="Times New Roman"/>
        </w:rPr>
        <w:t xml:space="preserve">, seaweed detritus decomposes at least twice as fast </w:t>
      </w:r>
      <w:r w:rsidRPr="000B1A43">
        <w:rPr>
          <w:rFonts w:ascii="Times New Roman" w:hAnsi="Times New Roman" w:cs="Times New Roman"/>
        </w:rPr>
        <w:fldChar w:fldCharType="begin"/>
      </w:r>
      <w:r w:rsidRPr="000B1A43">
        <w:rPr>
          <w:rFonts w:ascii="Times New Roman" w:hAnsi="Times New Roman" w:cs="Times New Roman"/>
        </w:rPr>
        <w:instrText>ADDIN BEC{Birch et al., 1983, #5321; Brouwer, 1996, #26706; de Bettignies et al., 2020, #27484}</w:instrText>
      </w:r>
      <w:r w:rsidRPr="000B1A43">
        <w:rPr>
          <w:rFonts w:ascii="Times New Roman" w:hAnsi="Times New Roman" w:cs="Times New Roman"/>
        </w:rPr>
        <w:fldChar w:fldCharType="separate"/>
      </w:r>
      <w:r w:rsidRPr="000B1A43">
        <w:rPr>
          <w:rFonts w:ascii="Times New Roman" w:hAnsi="Times New Roman" w:cs="Times New Roman"/>
        </w:rPr>
        <w:t>(Birch</w:t>
      </w:r>
      <w:r w:rsidRPr="000B1A43">
        <w:rPr>
          <w:rFonts w:ascii="Times New Roman" w:hAnsi="Times New Roman" w:cs="Times New Roman"/>
          <w:i/>
        </w:rPr>
        <w:t xml:space="preserve"> et al.</w:t>
      </w:r>
      <w:r w:rsidRPr="000B1A43">
        <w:rPr>
          <w:rFonts w:ascii="Times New Roman" w:hAnsi="Times New Roman" w:cs="Times New Roman"/>
        </w:rPr>
        <w:t>, 1983; Brouwer, 1996; de Bettignies</w:t>
      </w:r>
      <w:r w:rsidRPr="000B1A43">
        <w:rPr>
          <w:rFonts w:ascii="Times New Roman" w:hAnsi="Times New Roman" w:cs="Times New Roman"/>
          <w:i/>
        </w:rPr>
        <w:t xml:space="preserve"> et al.</w:t>
      </w:r>
      <w:r w:rsidRPr="000B1A43">
        <w:rPr>
          <w:rFonts w:ascii="Times New Roman" w:hAnsi="Times New Roman" w:cs="Times New Roman"/>
        </w:rPr>
        <w:t>, 2020</w:t>
      </w:r>
      <w:r w:rsidR="004C34C6">
        <w:rPr>
          <w:rFonts w:ascii="Times New Roman" w:hAnsi="Times New Roman" w:cs="Times New Roman"/>
        </w:rPr>
        <w:t>;</w:t>
      </w:r>
      <w:r w:rsidRPr="000B1A43">
        <w:rPr>
          <w:rFonts w:ascii="Times New Roman" w:hAnsi="Times New Roman" w:cs="Times New Roman"/>
        </w:rPr>
        <w:fldChar w:fldCharType="end"/>
      </w:r>
      <w:r w:rsidRPr="000B1A43">
        <w:rPr>
          <w:rFonts w:ascii="Times New Roman" w:hAnsi="Times New Roman" w:cs="Times New Roman"/>
        </w:rPr>
        <w:t xml:space="preserve"> </w:t>
      </w:r>
      <w:r w:rsidRPr="000B1A43">
        <w:rPr>
          <w:rFonts w:ascii="Times New Roman" w:hAnsi="Times New Roman" w:cs="Times New Roman"/>
        </w:rPr>
        <w:fldChar w:fldCharType="begin"/>
      </w:r>
      <w:r w:rsidRPr="000B1A43">
        <w:rPr>
          <w:rFonts w:ascii="Times New Roman" w:hAnsi="Times New Roman" w:cs="Times New Roman"/>
        </w:rPr>
        <w:instrText>ADDIN BEC{Smith and Foreman, 1984, #41137}</w:instrText>
      </w:r>
      <w:r w:rsidRPr="000B1A43">
        <w:rPr>
          <w:rFonts w:ascii="Times New Roman" w:hAnsi="Times New Roman" w:cs="Times New Roman"/>
        </w:rPr>
        <w:fldChar w:fldCharType="separate"/>
      </w:r>
      <w:r w:rsidRPr="000B1A43">
        <w:rPr>
          <w:rFonts w:ascii="Times New Roman" w:hAnsi="Times New Roman" w:cs="Times New Roman"/>
        </w:rPr>
        <w:t>Smith and Foreman, 1984</w:t>
      </w:r>
      <w:r w:rsidRPr="000B1A43">
        <w:rPr>
          <w:rFonts w:ascii="Times New Roman" w:hAnsi="Times New Roman" w:cs="Times New Roman"/>
        </w:rPr>
        <w:fldChar w:fldCharType="end"/>
      </w:r>
      <w:r w:rsidRPr="000B1A43">
        <w:rPr>
          <w:rFonts w:ascii="Times New Roman" w:hAnsi="Times New Roman" w:cs="Times New Roman"/>
        </w:rPr>
        <w:t xml:space="preserve"> vs. </w:t>
      </w:r>
      <w:r w:rsidRPr="000B1A43">
        <w:rPr>
          <w:rFonts w:ascii="Times New Roman" w:hAnsi="Times New Roman" w:cs="Times New Roman"/>
        </w:rPr>
        <w:fldChar w:fldCharType="begin"/>
      </w:r>
      <w:r w:rsidRPr="000B1A43">
        <w:rPr>
          <w:rFonts w:ascii="Times New Roman" w:hAnsi="Times New Roman" w:cs="Times New Roman"/>
        </w:rPr>
        <w:instrText>ADDIN BEC{Albright et al., 1982, #85687}{Bedford and Moore, 1984, #7701}</w:instrText>
      </w:r>
      <w:r w:rsidRPr="000B1A43">
        <w:rPr>
          <w:rFonts w:ascii="Times New Roman" w:hAnsi="Times New Roman" w:cs="Times New Roman"/>
        </w:rPr>
        <w:fldChar w:fldCharType="separate"/>
      </w:r>
      <w:r w:rsidRPr="000B1A43">
        <w:rPr>
          <w:rFonts w:ascii="Times New Roman" w:hAnsi="Times New Roman" w:cs="Times New Roman"/>
        </w:rPr>
        <w:t>Albright</w:t>
      </w:r>
      <w:r w:rsidRPr="000B1A43">
        <w:rPr>
          <w:rFonts w:ascii="Times New Roman" w:hAnsi="Times New Roman" w:cs="Times New Roman"/>
          <w:i/>
        </w:rPr>
        <w:t xml:space="preserve"> et al.</w:t>
      </w:r>
      <w:r w:rsidRPr="000B1A43">
        <w:rPr>
          <w:rFonts w:ascii="Times New Roman" w:hAnsi="Times New Roman" w:cs="Times New Roman"/>
        </w:rPr>
        <w:t>, 1982</w:t>
      </w:r>
      <w:r w:rsidR="004C34C6">
        <w:rPr>
          <w:rFonts w:ascii="Times New Roman" w:hAnsi="Times New Roman" w:cs="Times New Roman"/>
        </w:rPr>
        <w:t>,</w:t>
      </w:r>
      <w:r w:rsidRPr="000B1A43">
        <w:rPr>
          <w:rFonts w:ascii="Times New Roman" w:hAnsi="Times New Roman" w:cs="Times New Roman"/>
        </w:rPr>
        <w:t xml:space="preserve"> Bedford and Moore, 1984)</w:t>
      </w:r>
      <w:r w:rsidRPr="000B1A43">
        <w:rPr>
          <w:rFonts w:ascii="Times New Roman" w:hAnsi="Times New Roman" w:cs="Times New Roman"/>
        </w:rPr>
        <w:fldChar w:fldCharType="end"/>
      </w:r>
      <w:r w:rsidRPr="000B1A43">
        <w:rPr>
          <w:rFonts w:ascii="Times New Roman" w:hAnsi="Times New Roman" w:cs="Times New Roman"/>
        </w:rPr>
        <w:t xml:space="preserve">. This is likely due to maintenance of growth and chemical defence </w:t>
      </w:r>
      <w:r w:rsidRPr="000B1A43">
        <w:rPr>
          <w:rFonts w:ascii="Times New Roman" w:hAnsi="Times New Roman" w:cs="Times New Roman"/>
        </w:rPr>
        <w:fldChar w:fldCharType="begin"/>
      </w:r>
      <w:r w:rsidRPr="000B1A43">
        <w:rPr>
          <w:rFonts w:ascii="Times New Roman" w:hAnsi="Times New Roman" w:cs="Times New Roman"/>
        </w:rPr>
        <w:instrText>ADDIN BEC{Tala et al., 2019, #47564; de Bettignies et al., 2020, #27484; Frontier et al., 2021, #5570; Wright et al., 2022, #84779}</w:instrText>
      </w:r>
      <w:r w:rsidRPr="000B1A43">
        <w:rPr>
          <w:rFonts w:ascii="Times New Roman" w:hAnsi="Times New Roman" w:cs="Times New Roman"/>
        </w:rPr>
        <w:fldChar w:fldCharType="separate"/>
      </w:r>
      <w:r w:rsidRPr="000B1A43">
        <w:rPr>
          <w:rFonts w:ascii="Times New Roman" w:hAnsi="Times New Roman" w:cs="Times New Roman"/>
        </w:rPr>
        <w:t>(Tala</w:t>
      </w:r>
      <w:r w:rsidRPr="000B1A43">
        <w:rPr>
          <w:rFonts w:ascii="Times New Roman" w:hAnsi="Times New Roman" w:cs="Times New Roman"/>
          <w:i/>
        </w:rPr>
        <w:t xml:space="preserve"> et al.</w:t>
      </w:r>
      <w:r w:rsidRPr="000B1A43">
        <w:rPr>
          <w:rFonts w:ascii="Times New Roman" w:hAnsi="Times New Roman" w:cs="Times New Roman"/>
        </w:rPr>
        <w:t>, 2019; de Bettignies</w:t>
      </w:r>
      <w:r w:rsidRPr="000B1A43">
        <w:rPr>
          <w:rFonts w:ascii="Times New Roman" w:hAnsi="Times New Roman" w:cs="Times New Roman"/>
          <w:i/>
        </w:rPr>
        <w:t xml:space="preserve"> et al.</w:t>
      </w:r>
      <w:r w:rsidRPr="000B1A43">
        <w:rPr>
          <w:rFonts w:ascii="Times New Roman" w:hAnsi="Times New Roman" w:cs="Times New Roman"/>
        </w:rPr>
        <w:t>, 2020; Frontier</w:t>
      </w:r>
      <w:r w:rsidRPr="000B1A43">
        <w:rPr>
          <w:rFonts w:ascii="Times New Roman" w:hAnsi="Times New Roman" w:cs="Times New Roman"/>
          <w:i/>
        </w:rPr>
        <w:t xml:space="preserve"> et al.</w:t>
      </w:r>
      <w:r w:rsidRPr="000B1A43">
        <w:rPr>
          <w:rFonts w:ascii="Times New Roman" w:hAnsi="Times New Roman" w:cs="Times New Roman"/>
        </w:rPr>
        <w:t>, 2021; Wright</w:t>
      </w:r>
      <w:r w:rsidRPr="000B1A43">
        <w:rPr>
          <w:rFonts w:ascii="Times New Roman" w:hAnsi="Times New Roman" w:cs="Times New Roman"/>
          <w:i/>
        </w:rPr>
        <w:t xml:space="preserve"> et al.</w:t>
      </w:r>
      <w:r w:rsidRPr="000B1A43">
        <w:rPr>
          <w:rFonts w:ascii="Times New Roman" w:hAnsi="Times New Roman" w:cs="Times New Roman"/>
        </w:rPr>
        <w:t>, 2022)</w:t>
      </w:r>
      <w:r w:rsidRPr="000B1A43">
        <w:rPr>
          <w:rFonts w:ascii="Times New Roman" w:hAnsi="Times New Roman" w:cs="Times New Roman"/>
        </w:rPr>
        <w:fldChar w:fldCharType="end"/>
      </w:r>
      <w:r w:rsidRPr="000B1A43">
        <w:rPr>
          <w:rFonts w:ascii="Times New Roman" w:hAnsi="Times New Roman" w:cs="Times New Roman"/>
        </w:rPr>
        <w:t xml:space="preserve">, </w:t>
      </w:r>
      <w:r w:rsidRPr="000B1A43">
        <w:rPr>
          <w:rFonts w:ascii="Times New Roman" w:hAnsi="Times New Roman" w:cs="Times New Roman"/>
        </w:rPr>
        <w:lastRenderedPageBreak/>
        <w:t xml:space="preserve">probably making physiology an important source of detrital recalcitrance </w:t>
      </w:r>
      <w:r w:rsidRPr="000B1A43">
        <w:rPr>
          <w:rFonts w:ascii="Times New Roman" w:hAnsi="Times New Roman" w:cs="Times New Roman"/>
        </w:rPr>
        <w:fldChar w:fldCharType="begin"/>
      </w:r>
      <w:r w:rsidRPr="000B1A43">
        <w:rPr>
          <w:rFonts w:ascii="Times New Roman" w:hAnsi="Times New Roman" w:cs="Times New Roman"/>
        </w:rPr>
        <w:instrText>ADDIN BEC{Wright et al., 2022, #84779; Wright et al., 2024, #11375}</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2022, 2024)</w:t>
      </w:r>
      <w:r w:rsidRPr="000B1A43">
        <w:rPr>
          <w:rFonts w:ascii="Times New Roman" w:hAnsi="Times New Roman" w:cs="Times New Roman"/>
        </w:rPr>
        <w:fldChar w:fldCharType="end"/>
      </w:r>
      <w:r w:rsidRPr="000B1A43">
        <w:rPr>
          <w:rFonts w:ascii="Times New Roman" w:hAnsi="Times New Roman" w:cs="Times New Roman"/>
        </w:rPr>
        <w:t>.</w:t>
      </w:r>
    </w:p>
    <w:p w14:paraId="10B615D3" w14:textId="77777777" w:rsidR="00786433" w:rsidRPr="000B1A43" w:rsidRDefault="00786433" w:rsidP="00786433">
      <w:pPr>
        <w:spacing w:line="480" w:lineRule="auto"/>
        <w:rPr>
          <w:rFonts w:ascii="Times New Roman" w:hAnsi="Times New Roman" w:cs="Times New Roman"/>
        </w:rPr>
      </w:pPr>
    </w:p>
    <w:p w14:paraId="346FF201" w14:textId="4C993D69"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There is currently no baseline for detrital photosynthesis</w:t>
      </w:r>
      <w:ins w:id="55" w:author="Luka Seamus Wright" w:date="2025-06-25T09:32:00Z" w16du:dateUtc="2025-06-25T01:32:00Z">
        <w:r w:rsidR="00AB4118">
          <w:rPr>
            <w:rFonts w:ascii="Times New Roman" w:hAnsi="Times New Roman" w:cs="Times New Roman"/>
          </w:rPr>
          <w:t>—the persistence of photosynthesis in the detrital phase</w:t>
        </w:r>
      </w:ins>
      <w:r w:rsidRPr="000B1A43">
        <w:rPr>
          <w:rFonts w:ascii="Times New Roman" w:hAnsi="Times New Roman" w:cs="Times New Roman"/>
        </w:rPr>
        <w:t xml:space="preserve">. The term was first introduced quite recently in the context of kelp decomposition </w:t>
      </w:r>
      <w:r w:rsidRPr="000B1A43">
        <w:rPr>
          <w:rFonts w:ascii="Times New Roman" w:hAnsi="Times New Roman" w:cs="Times New Roman"/>
        </w:rPr>
        <w:fldChar w:fldCharType="begin"/>
      </w:r>
      <w:r w:rsidRPr="000B1A43">
        <w:rPr>
          <w:rFonts w:ascii="Times New Roman" w:hAnsi="Times New Roman" w:cs="Times New Roman"/>
        </w:rPr>
        <w:instrText>ADDIN BEC{Frontier et al., 2021, #5570; Wright et al., 2022, #84779}</w:instrText>
      </w:r>
      <w:r w:rsidRPr="000B1A43">
        <w:rPr>
          <w:rFonts w:ascii="Times New Roman" w:hAnsi="Times New Roman" w:cs="Times New Roman"/>
        </w:rPr>
        <w:fldChar w:fldCharType="separate"/>
      </w:r>
      <w:r w:rsidRPr="000B1A43">
        <w:rPr>
          <w:rFonts w:ascii="Times New Roman" w:hAnsi="Times New Roman" w:cs="Times New Roman"/>
        </w:rPr>
        <w:t>(Frontier</w:t>
      </w:r>
      <w:r w:rsidRPr="000B1A43">
        <w:rPr>
          <w:rFonts w:ascii="Times New Roman" w:hAnsi="Times New Roman" w:cs="Times New Roman"/>
          <w:i/>
        </w:rPr>
        <w:t xml:space="preserve"> et al.</w:t>
      </w:r>
      <w:r w:rsidRPr="000B1A43">
        <w:rPr>
          <w:rFonts w:ascii="Times New Roman" w:hAnsi="Times New Roman" w:cs="Times New Roman"/>
        </w:rPr>
        <w:t>, 2021; Wright</w:t>
      </w:r>
      <w:r w:rsidRPr="000B1A43">
        <w:rPr>
          <w:rFonts w:ascii="Times New Roman" w:hAnsi="Times New Roman" w:cs="Times New Roman"/>
          <w:i/>
        </w:rPr>
        <w:t xml:space="preserve"> et al.</w:t>
      </w:r>
      <w:r w:rsidRPr="000B1A43">
        <w:rPr>
          <w:rFonts w:ascii="Times New Roman" w:hAnsi="Times New Roman" w:cs="Times New Roman"/>
        </w:rPr>
        <w:t>, 2022)</w:t>
      </w:r>
      <w:r w:rsidRPr="000B1A43">
        <w:rPr>
          <w:rFonts w:ascii="Times New Roman" w:hAnsi="Times New Roman" w:cs="Times New Roman"/>
        </w:rPr>
        <w:fldChar w:fldCharType="end"/>
      </w:r>
      <w:r w:rsidRPr="000B1A43">
        <w:rPr>
          <w:rFonts w:ascii="Times New Roman" w:hAnsi="Times New Roman" w:cs="Times New Roman"/>
        </w:rPr>
        <w:t xml:space="preserve"> although there was clearly awareness of the phenomenon in much earlier phycology research which deemed it necessary to pre-kill detritus </w:t>
      </w:r>
      <w:r w:rsidRPr="000B1A43">
        <w:rPr>
          <w:rFonts w:ascii="Times New Roman" w:hAnsi="Times New Roman" w:cs="Times New Roman"/>
        </w:rPr>
        <w:fldChar w:fldCharType="begin"/>
      </w:r>
      <w:r w:rsidRPr="000B1A43">
        <w:rPr>
          <w:rFonts w:ascii="Times New Roman" w:hAnsi="Times New Roman" w:cs="Times New Roman"/>
        </w:rPr>
        <w:instrText>ADDIN BEC{Birch et al., 1983, #5321; Brouwer, 1996, #26706; Smith and Foreman, 1984, #41137}</w:instrText>
      </w:r>
      <w:r w:rsidRPr="000B1A43">
        <w:rPr>
          <w:rFonts w:ascii="Times New Roman" w:hAnsi="Times New Roman" w:cs="Times New Roman"/>
        </w:rPr>
        <w:fldChar w:fldCharType="separate"/>
      </w:r>
      <w:r w:rsidRPr="000B1A43">
        <w:rPr>
          <w:rFonts w:ascii="Times New Roman" w:hAnsi="Times New Roman" w:cs="Times New Roman"/>
        </w:rPr>
        <w:t>(Birch</w:t>
      </w:r>
      <w:r w:rsidRPr="000B1A43">
        <w:rPr>
          <w:rFonts w:ascii="Times New Roman" w:hAnsi="Times New Roman" w:cs="Times New Roman"/>
          <w:i/>
        </w:rPr>
        <w:t xml:space="preserve"> et al.</w:t>
      </w:r>
      <w:r w:rsidRPr="000B1A43">
        <w:rPr>
          <w:rFonts w:ascii="Times New Roman" w:hAnsi="Times New Roman" w:cs="Times New Roman"/>
        </w:rPr>
        <w:t>, 1983; Smith and Foreman, 1984; Brouwer, 1996)</w:t>
      </w:r>
      <w:r w:rsidRPr="000B1A43">
        <w:rPr>
          <w:rFonts w:ascii="Times New Roman" w:hAnsi="Times New Roman" w:cs="Times New Roman"/>
        </w:rPr>
        <w:fldChar w:fldCharType="end"/>
      </w:r>
      <w:r w:rsidRPr="000B1A43">
        <w:rPr>
          <w:rFonts w:ascii="Times New Roman" w:hAnsi="Times New Roman" w:cs="Times New Roman"/>
        </w:rPr>
        <w:t xml:space="preserve">. Other fields of botany do not use the term but there certainly has been abundant research into physiology of excised leaves of terrestrial and freshwater plants (e.g. </w:t>
      </w:r>
      <w:r w:rsidRPr="000B1A43">
        <w:rPr>
          <w:rFonts w:ascii="Times New Roman" w:hAnsi="Times New Roman" w:cs="Times New Roman"/>
        </w:rPr>
        <w:fldChar w:fldCharType="begin"/>
      </w:r>
      <w:r w:rsidRPr="000B1A43">
        <w:rPr>
          <w:rFonts w:ascii="Times New Roman" w:hAnsi="Times New Roman" w:cs="Times New Roman"/>
        </w:rPr>
        <w:instrText>ADDIN BEC{Jana and Choudhuri, 1980, #91892; Kar and Choudhuri, 1986, #86993; Lovell et al., 1972, #37701; Thimann and Satler, 1979, #3667}</w:instrText>
      </w:r>
      <w:r w:rsidRPr="000B1A43">
        <w:rPr>
          <w:rFonts w:ascii="Times New Roman" w:hAnsi="Times New Roman" w:cs="Times New Roman"/>
        </w:rPr>
        <w:fldChar w:fldCharType="separate"/>
      </w:r>
      <w:r w:rsidRPr="000B1A43">
        <w:rPr>
          <w:rFonts w:ascii="Times New Roman" w:hAnsi="Times New Roman" w:cs="Times New Roman"/>
        </w:rPr>
        <w:t>Lovell</w:t>
      </w:r>
      <w:r w:rsidRPr="000B1A43">
        <w:rPr>
          <w:rFonts w:ascii="Times New Roman" w:hAnsi="Times New Roman" w:cs="Times New Roman"/>
          <w:i/>
        </w:rPr>
        <w:t xml:space="preserve"> et al.</w:t>
      </w:r>
      <w:r w:rsidRPr="000B1A43">
        <w:rPr>
          <w:rFonts w:ascii="Times New Roman" w:hAnsi="Times New Roman" w:cs="Times New Roman"/>
        </w:rPr>
        <w:t>, 1972; Thimann and Satler, 1979; Jana and Choudhuri, 1980; Kar and Choudhuri, 1986)</w:t>
      </w:r>
      <w:r w:rsidRPr="000B1A43">
        <w:rPr>
          <w:rFonts w:ascii="Times New Roman" w:hAnsi="Times New Roman" w:cs="Times New Roman"/>
        </w:rPr>
        <w:fldChar w:fldCharType="end"/>
      </w:r>
      <w:r w:rsidRPr="000B1A43">
        <w:rPr>
          <w:rFonts w:ascii="Times New Roman" w:hAnsi="Times New Roman" w:cs="Times New Roman"/>
        </w:rPr>
        <w:t xml:space="preserve">. The literature also includes some discussion on the </w:t>
      </w:r>
      <w:del w:id="56" w:author="Luka Seamus Wright" w:date="2025-06-24T10:54:00Z" w16du:dateUtc="2025-06-24T02:54:00Z">
        <w:r w:rsidRPr="000B1A43" w:rsidDel="00C50752">
          <w:rPr>
            <w:rFonts w:ascii="Times New Roman" w:hAnsi="Times New Roman" w:cs="Times New Roman"/>
          </w:rPr>
          <w:delText xml:space="preserve">meaning </w:delText>
        </w:r>
      </w:del>
      <w:ins w:id="57" w:author="Luka Seamus Wright" w:date="2025-06-24T10:54:00Z" w16du:dateUtc="2025-06-24T02:54:00Z">
        <w:r w:rsidR="00C50752">
          <w:rPr>
            <w:rFonts w:ascii="Times New Roman" w:hAnsi="Times New Roman" w:cs="Times New Roman"/>
          </w:rPr>
          <w:t>absence</w:t>
        </w:r>
        <w:r w:rsidR="00C50752" w:rsidRPr="000B1A43">
          <w:rPr>
            <w:rFonts w:ascii="Times New Roman" w:hAnsi="Times New Roman" w:cs="Times New Roman"/>
          </w:rPr>
          <w:t xml:space="preserve"> </w:t>
        </w:r>
      </w:ins>
      <w:r w:rsidRPr="000B1A43">
        <w:rPr>
          <w:rFonts w:ascii="Times New Roman" w:hAnsi="Times New Roman" w:cs="Times New Roman"/>
        </w:rPr>
        <w:t xml:space="preserve">of chlorophyll </w:t>
      </w:r>
      <w:del w:id="58" w:author="Luka Seamus Wright" w:date="2025-06-24T10:54:00Z" w16du:dateUtc="2025-06-24T02:54:00Z">
        <w:r w:rsidRPr="000B1A43" w:rsidDel="00C50752">
          <w:rPr>
            <w:rFonts w:ascii="Times New Roman" w:hAnsi="Times New Roman" w:cs="Times New Roman"/>
          </w:rPr>
          <w:delText xml:space="preserve">persistence </w:delText>
        </w:r>
      </w:del>
      <w:ins w:id="59" w:author="Luka Seamus Wright" w:date="2025-06-24T10:54:00Z" w16du:dateUtc="2025-06-24T02:54:00Z">
        <w:r w:rsidR="00C50752">
          <w:rPr>
            <w:rFonts w:ascii="Times New Roman" w:hAnsi="Times New Roman" w:cs="Times New Roman"/>
          </w:rPr>
          <w:t>degradation</w:t>
        </w:r>
        <w:r w:rsidR="00C50752" w:rsidRPr="000B1A43">
          <w:rPr>
            <w:rFonts w:ascii="Times New Roman" w:hAnsi="Times New Roman" w:cs="Times New Roman"/>
          </w:rPr>
          <w:t xml:space="preserve"> </w:t>
        </w:r>
      </w:ins>
      <w:r w:rsidRPr="000B1A43">
        <w:rPr>
          <w:rFonts w:ascii="Times New Roman" w:hAnsi="Times New Roman" w:cs="Times New Roman"/>
        </w:rPr>
        <w:t xml:space="preserve">in senescing seagrass </w:t>
      </w:r>
      <w:r w:rsidRPr="000B1A43">
        <w:rPr>
          <w:rFonts w:ascii="Times New Roman" w:hAnsi="Times New Roman" w:cs="Times New Roman"/>
        </w:rPr>
        <w:fldChar w:fldCharType="begin"/>
      </w:r>
      <w:r w:rsidRPr="000B1A43">
        <w:rPr>
          <w:rFonts w:ascii="Times New Roman" w:hAnsi="Times New Roman" w:cs="Times New Roman"/>
        </w:rPr>
        <w:instrText>ADDIN BEC{Knauer and Ayers, 1977, #11357; Pellikaan, 1982, #11686; Strother and Vatta, 1986, #10310}</w:instrText>
      </w:r>
      <w:r w:rsidRPr="000B1A43">
        <w:rPr>
          <w:rFonts w:ascii="Times New Roman" w:hAnsi="Times New Roman" w:cs="Times New Roman"/>
        </w:rPr>
        <w:fldChar w:fldCharType="separate"/>
      </w:r>
      <w:r w:rsidRPr="000B1A43">
        <w:rPr>
          <w:rFonts w:ascii="Times New Roman" w:hAnsi="Times New Roman" w:cs="Times New Roman"/>
        </w:rPr>
        <w:t>(Knauer and Ayers, 1977; Pellikaan, 1982; Strother and Vatta, 1986)</w:t>
      </w:r>
      <w:r w:rsidRPr="000B1A43">
        <w:rPr>
          <w:rFonts w:ascii="Times New Roman" w:hAnsi="Times New Roman" w:cs="Times New Roman"/>
        </w:rPr>
        <w:fldChar w:fldCharType="end"/>
      </w:r>
      <w:r w:rsidRPr="000B1A43">
        <w:rPr>
          <w:rFonts w:ascii="Times New Roman" w:hAnsi="Times New Roman" w:cs="Times New Roman"/>
        </w:rPr>
        <w:t xml:space="preserve">. Yet no attempt has been made to align these seemingly incongruous research trajectories in a formal comparison. We consequently don’t know if detrital photosynthesis is as unique as it seems. Instead, it may be quite prevalent among plants. A reviewer once wrote to me that detrital photosynthesis in kelps “is really not surprising, since macroalgae are much less differentiated than higher plants and, thus, there is no reason why the single cell shouldn’t be able to continue its activity for a while”. To satisfy their mentality I added a statement to the effect that detrital photosynthesis is “readily explained” by the ability of all macroalgal tissues to independently photosynthesise to some extent </w:t>
      </w:r>
      <w:r w:rsidRPr="000B1A43">
        <w:rPr>
          <w:rFonts w:ascii="Times New Roman" w:hAnsi="Times New Roman" w:cs="Times New Roman"/>
        </w:rPr>
        <w:fldChar w:fldCharType="begin"/>
      </w:r>
      <w:r w:rsidRPr="000B1A43">
        <w:rPr>
          <w:rFonts w:ascii="Times New Roman" w:hAnsi="Times New Roman" w:cs="Times New Roman"/>
        </w:rPr>
        <w:instrText>ADDIN BEC{Wright and Kregting, 2023, #49343}</w:instrText>
      </w:r>
      <w:r w:rsidRPr="000B1A43">
        <w:rPr>
          <w:rFonts w:ascii="Times New Roman" w:hAnsi="Times New Roman" w:cs="Times New Roman"/>
        </w:rPr>
        <w:fldChar w:fldCharType="separate"/>
      </w:r>
      <w:r w:rsidRPr="000B1A43">
        <w:rPr>
          <w:rFonts w:ascii="Times New Roman" w:hAnsi="Times New Roman" w:cs="Times New Roman"/>
        </w:rPr>
        <w:t>(Wright and Kregting, 2023)</w:t>
      </w:r>
      <w:r w:rsidRPr="000B1A43">
        <w:rPr>
          <w:rFonts w:ascii="Times New Roman" w:hAnsi="Times New Roman" w:cs="Times New Roman"/>
        </w:rPr>
        <w:fldChar w:fldCharType="end"/>
      </w:r>
      <w:r w:rsidRPr="000B1A43">
        <w:rPr>
          <w:rFonts w:ascii="Times New Roman" w:hAnsi="Times New Roman" w:cs="Times New Roman"/>
        </w:rPr>
        <w:t xml:space="preserve">. In truth, nothing is “readily explained” due to our lack of reference points. The mechanism underlying the ability of seaweeds to maintain photosynthesis in the detrital phase remains unclear. It could be their aquatic nature which removes reliance on roots for water, </w:t>
      </w:r>
      <w:r w:rsidRPr="000B1A43">
        <w:rPr>
          <w:rFonts w:ascii="Times New Roman" w:hAnsi="Times New Roman" w:cs="Times New Roman"/>
        </w:rPr>
        <w:lastRenderedPageBreak/>
        <w:t>nutrient provisioning from the surrounding water, non-vascularity, minimal tissue differentiation and/or something altogether different. To understand the prerequisite for detrital photosynthesis and thus predict prevalence among plants, model systems beyond seaweeds are needed.</w:t>
      </w:r>
    </w:p>
    <w:p w14:paraId="45A3EC9A" w14:textId="77777777" w:rsidR="00786433" w:rsidRPr="000B1A43" w:rsidRDefault="00786433" w:rsidP="00786433">
      <w:pPr>
        <w:spacing w:line="480" w:lineRule="auto"/>
        <w:rPr>
          <w:rFonts w:ascii="Times New Roman" w:hAnsi="Times New Roman" w:cs="Times New Roman"/>
        </w:rPr>
      </w:pPr>
    </w:p>
    <w:p w14:paraId="3CB89A6D" w14:textId="742E1D06"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Seagrasses are suitable candidates for further investigation of detrital photosynthesis. While also marine macrophytes, they are fundamentally different from seaweeds. Seagrasses are vascular plants which, due to their terrestrial ancestry </w:t>
      </w:r>
      <w:r w:rsidRPr="000B1A43">
        <w:rPr>
          <w:rFonts w:ascii="Times New Roman" w:hAnsi="Times New Roman" w:cs="Times New Roman"/>
        </w:rPr>
        <w:fldChar w:fldCharType="begin"/>
      </w:r>
      <w:r w:rsidRPr="000B1A43">
        <w:rPr>
          <w:rFonts w:ascii="Times New Roman" w:hAnsi="Times New Roman" w:cs="Times New Roman"/>
        </w:rPr>
        <w:instrText>ADDIN BEC{Olsen et al., 2016, #67412}</w:instrText>
      </w:r>
      <w:r w:rsidRPr="000B1A43">
        <w:rPr>
          <w:rFonts w:ascii="Times New Roman" w:hAnsi="Times New Roman" w:cs="Times New Roman"/>
        </w:rPr>
        <w:fldChar w:fldCharType="separate"/>
      </w:r>
      <w:r w:rsidRPr="000B1A43">
        <w:rPr>
          <w:rFonts w:ascii="Times New Roman" w:hAnsi="Times New Roman" w:cs="Times New Roman"/>
        </w:rPr>
        <w:t>(Olsen</w:t>
      </w:r>
      <w:r w:rsidRPr="000B1A43">
        <w:rPr>
          <w:rFonts w:ascii="Times New Roman" w:hAnsi="Times New Roman" w:cs="Times New Roman"/>
          <w:i/>
        </w:rPr>
        <w:t xml:space="preserve"> et al.</w:t>
      </w:r>
      <w:r w:rsidRPr="000B1A43">
        <w:rPr>
          <w:rFonts w:ascii="Times New Roman" w:hAnsi="Times New Roman" w:cs="Times New Roman"/>
        </w:rPr>
        <w:t>, 2016)</w:t>
      </w:r>
      <w:r w:rsidRPr="000B1A43">
        <w:rPr>
          <w:rFonts w:ascii="Times New Roman" w:hAnsi="Times New Roman" w:cs="Times New Roman"/>
        </w:rPr>
        <w:fldChar w:fldCharType="end"/>
      </w:r>
      <w:r w:rsidRPr="000B1A43">
        <w:rPr>
          <w:rFonts w:ascii="Times New Roman" w:hAnsi="Times New Roman" w:cs="Times New Roman"/>
        </w:rPr>
        <w:t xml:space="preserve">, are differentiated into roots, rhizomes or stems, and leaves. However, convergent evolution with seaweeds </w:t>
      </w:r>
      <w:r w:rsidRPr="000B1A43">
        <w:rPr>
          <w:rFonts w:ascii="Times New Roman" w:hAnsi="Times New Roman" w:cs="Times New Roman"/>
        </w:rPr>
        <w:fldChar w:fldCharType="begin"/>
      </w:r>
      <w:r w:rsidRPr="000B1A43">
        <w:rPr>
          <w:rFonts w:ascii="Times New Roman" w:hAnsi="Times New Roman" w:cs="Times New Roman"/>
        </w:rPr>
        <w:instrText>ADDIN BEC{Olsen et al., 2016, #67412}</w:instrText>
      </w:r>
      <w:r w:rsidRPr="000B1A43">
        <w:rPr>
          <w:rFonts w:ascii="Times New Roman" w:hAnsi="Times New Roman" w:cs="Times New Roman"/>
        </w:rPr>
        <w:fldChar w:fldCharType="separate"/>
      </w:r>
      <w:r w:rsidRPr="000B1A43">
        <w:rPr>
          <w:rFonts w:ascii="Times New Roman" w:hAnsi="Times New Roman" w:cs="Times New Roman"/>
        </w:rPr>
        <w:t>(Olsen</w:t>
      </w:r>
      <w:r w:rsidRPr="000B1A43">
        <w:rPr>
          <w:rFonts w:ascii="Times New Roman" w:hAnsi="Times New Roman" w:cs="Times New Roman"/>
          <w:i/>
        </w:rPr>
        <w:t xml:space="preserve"> et al.</w:t>
      </w:r>
      <w:r w:rsidRPr="000B1A43">
        <w:rPr>
          <w:rFonts w:ascii="Times New Roman" w:hAnsi="Times New Roman" w:cs="Times New Roman"/>
        </w:rPr>
        <w:t>, 2016)</w:t>
      </w:r>
      <w:r w:rsidRPr="000B1A43">
        <w:rPr>
          <w:rFonts w:ascii="Times New Roman" w:hAnsi="Times New Roman" w:cs="Times New Roman"/>
        </w:rPr>
        <w:fldChar w:fldCharType="end"/>
      </w:r>
      <w:r w:rsidRPr="000B1A43">
        <w:rPr>
          <w:rFonts w:ascii="Times New Roman" w:hAnsi="Times New Roman" w:cs="Times New Roman"/>
        </w:rPr>
        <w:t xml:space="preserve"> has reduced their reliance on roots for nutrient uptake. Seagrass leaves tend to outperform their roots in suppling nutrients to the plant </w:t>
      </w:r>
      <w:r w:rsidRPr="000B1A43">
        <w:rPr>
          <w:rFonts w:ascii="Times New Roman" w:hAnsi="Times New Roman" w:cs="Times New Roman"/>
        </w:rPr>
        <w:fldChar w:fldCharType="begin"/>
      </w:r>
      <w:r w:rsidRPr="000B1A43">
        <w:rPr>
          <w:rFonts w:ascii="Times New Roman" w:hAnsi="Times New Roman" w:cs="Times New Roman"/>
        </w:rPr>
        <w:instrText>ADDIN BEC{Gras et al., 2003, #1720; Pedersen et al., 1997, #44404; Pedersen and Borum, 1992, #13018; Stapel et al., 1996, #55001; Viana et al., 2019, #98471}</w:instrText>
      </w:r>
      <w:r w:rsidRPr="000B1A43">
        <w:rPr>
          <w:rFonts w:ascii="Times New Roman" w:hAnsi="Times New Roman" w:cs="Times New Roman"/>
        </w:rPr>
        <w:fldChar w:fldCharType="separate"/>
      </w:r>
      <w:r w:rsidRPr="000B1A43">
        <w:rPr>
          <w:rFonts w:ascii="Times New Roman" w:hAnsi="Times New Roman" w:cs="Times New Roman"/>
        </w:rPr>
        <w:t>(Pedersen and Borum, 1992; Stapel</w:t>
      </w:r>
      <w:r w:rsidRPr="000B1A43">
        <w:rPr>
          <w:rFonts w:ascii="Times New Roman" w:hAnsi="Times New Roman" w:cs="Times New Roman"/>
          <w:i/>
        </w:rPr>
        <w:t xml:space="preserve"> et al.</w:t>
      </w:r>
      <w:r w:rsidRPr="000B1A43">
        <w:rPr>
          <w:rFonts w:ascii="Times New Roman" w:hAnsi="Times New Roman" w:cs="Times New Roman"/>
        </w:rPr>
        <w:t>, 1996; Pedersen</w:t>
      </w:r>
      <w:r w:rsidRPr="000B1A43">
        <w:rPr>
          <w:rFonts w:ascii="Times New Roman" w:hAnsi="Times New Roman" w:cs="Times New Roman"/>
          <w:i/>
        </w:rPr>
        <w:t xml:space="preserve"> et al.</w:t>
      </w:r>
      <w:r w:rsidRPr="000B1A43">
        <w:rPr>
          <w:rFonts w:ascii="Times New Roman" w:hAnsi="Times New Roman" w:cs="Times New Roman"/>
        </w:rPr>
        <w:t>, 1997; Gras</w:t>
      </w:r>
      <w:r w:rsidRPr="000B1A43">
        <w:rPr>
          <w:rFonts w:ascii="Times New Roman" w:hAnsi="Times New Roman" w:cs="Times New Roman"/>
          <w:i/>
        </w:rPr>
        <w:t xml:space="preserve"> et al.</w:t>
      </w:r>
      <w:r w:rsidRPr="000B1A43">
        <w:rPr>
          <w:rFonts w:ascii="Times New Roman" w:hAnsi="Times New Roman" w:cs="Times New Roman"/>
        </w:rPr>
        <w:t>, 2003; Viana</w:t>
      </w:r>
      <w:r w:rsidRPr="000B1A43">
        <w:rPr>
          <w:rFonts w:ascii="Times New Roman" w:hAnsi="Times New Roman" w:cs="Times New Roman"/>
          <w:i/>
        </w:rPr>
        <w:t xml:space="preserve"> et al.</w:t>
      </w:r>
      <w:r w:rsidRPr="000B1A43">
        <w:rPr>
          <w:rFonts w:ascii="Times New Roman" w:hAnsi="Times New Roman" w:cs="Times New Roman"/>
        </w:rPr>
        <w:t>, 2019)</w:t>
      </w:r>
      <w:r w:rsidRPr="000B1A43">
        <w:rPr>
          <w:rFonts w:ascii="Times New Roman" w:hAnsi="Times New Roman" w:cs="Times New Roman"/>
        </w:rPr>
        <w:fldChar w:fldCharType="end"/>
      </w:r>
      <w:r w:rsidRPr="000B1A43">
        <w:rPr>
          <w:rFonts w:ascii="Times New Roman" w:hAnsi="Times New Roman" w:cs="Times New Roman"/>
        </w:rPr>
        <w:t xml:space="preserve">. This suggests that seagrass leaves can independently photosynthesise, seemingly reducing the primary function of the roots to anchorage, analogous to the holdfast of seaweeds. However, given the usually greater ammonium concentration in sediment pore water, roots can supply more nitrogen despite the leaves’ greater uptake affinity </w:t>
      </w:r>
      <w:r w:rsidRPr="000B1A43">
        <w:rPr>
          <w:rFonts w:ascii="Times New Roman" w:hAnsi="Times New Roman" w:cs="Times New Roman"/>
        </w:rPr>
        <w:fldChar w:fldCharType="begin"/>
      </w:r>
      <w:r w:rsidRPr="000B1A43">
        <w:rPr>
          <w:rFonts w:ascii="Times New Roman" w:hAnsi="Times New Roman" w:cs="Times New Roman"/>
        </w:rPr>
        <w:instrText>ADDIN BEC{Lee and Dunton, 1999, #9107; Short and McRoy, 1984, #12466}</w:instrText>
      </w:r>
      <w:r w:rsidRPr="000B1A43">
        <w:rPr>
          <w:rFonts w:ascii="Times New Roman" w:hAnsi="Times New Roman" w:cs="Times New Roman"/>
        </w:rPr>
        <w:fldChar w:fldCharType="separate"/>
      </w:r>
      <w:r w:rsidRPr="000B1A43">
        <w:rPr>
          <w:rFonts w:ascii="Times New Roman" w:hAnsi="Times New Roman" w:cs="Times New Roman"/>
        </w:rPr>
        <w:t>(Short and McRoy, 1984; Lee and Dunton, 1999</w:t>
      </w:r>
      <w:r w:rsidR="00C47A59">
        <w:rPr>
          <w:rFonts w:ascii="Times New Roman" w:hAnsi="Times New Roman" w:cs="Times New Roman"/>
        </w:rPr>
        <w:t>,</w:t>
      </w:r>
      <w:r w:rsidRPr="000B1A43">
        <w:rPr>
          <w:rFonts w:ascii="Times New Roman" w:hAnsi="Times New Roman" w:cs="Times New Roman"/>
        </w:rPr>
        <w:fldChar w:fldCharType="end"/>
      </w:r>
      <w:r w:rsidRPr="000B1A43">
        <w:rPr>
          <w:rFonts w:ascii="Times New Roman" w:hAnsi="Times New Roman" w:cs="Times New Roman"/>
        </w:rPr>
        <w:t xml:space="preserve"> but see </w:t>
      </w:r>
      <w:r w:rsidRPr="000B1A43">
        <w:rPr>
          <w:rFonts w:ascii="Times New Roman" w:hAnsi="Times New Roman" w:cs="Times New Roman"/>
        </w:rPr>
        <w:fldChar w:fldCharType="begin"/>
      </w:r>
      <w:r w:rsidRPr="000B1A43">
        <w:rPr>
          <w:rFonts w:ascii="Times New Roman" w:hAnsi="Times New Roman" w:cs="Times New Roman"/>
        </w:rPr>
        <w:instrText>ADDIN BEC{Pedersen and Borum, 1992, #13018}</w:instrText>
      </w:r>
      <w:r w:rsidRPr="000B1A43">
        <w:rPr>
          <w:rFonts w:ascii="Times New Roman" w:hAnsi="Times New Roman" w:cs="Times New Roman"/>
        </w:rPr>
        <w:fldChar w:fldCharType="separate"/>
      </w:r>
      <w:r w:rsidRPr="000B1A43">
        <w:rPr>
          <w:rFonts w:ascii="Times New Roman" w:hAnsi="Times New Roman" w:cs="Times New Roman"/>
        </w:rPr>
        <w:t>Pedersen and Borum, 1992)</w:t>
      </w:r>
      <w:r w:rsidRPr="000B1A43">
        <w:rPr>
          <w:rFonts w:ascii="Times New Roman" w:hAnsi="Times New Roman" w:cs="Times New Roman"/>
        </w:rPr>
        <w:fldChar w:fldCharType="end"/>
      </w:r>
      <w:r w:rsidRPr="000B1A43">
        <w:rPr>
          <w:rFonts w:ascii="Times New Roman" w:hAnsi="Times New Roman" w:cs="Times New Roman"/>
        </w:rPr>
        <w:t xml:space="preserve"> and nutrients are translocated to leaves </w:t>
      </w:r>
      <w:r w:rsidRPr="000B1A43">
        <w:rPr>
          <w:rFonts w:ascii="Times New Roman" w:hAnsi="Times New Roman" w:cs="Times New Roman"/>
        </w:rPr>
        <w:fldChar w:fldCharType="begin"/>
      </w:r>
      <w:r w:rsidRPr="000B1A43">
        <w:rPr>
          <w:rFonts w:ascii="Times New Roman" w:hAnsi="Times New Roman" w:cs="Times New Roman"/>
        </w:rPr>
        <w:instrText>ADDIN BEC{Short and McRoy, 1984, #12466; Viana et al., 2019, #98471}</w:instrText>
      </w:r>
      <w:r w:rsidRPr="000B1A43">
        <w:rPr>
          <w:rFonts w:ascii="Times New Roman" w:hAnsi="Times New Roman" w:cs="Times New Roman"/>
        </w:rPr>
        <w:fldChar w:fldCharType="separate"/>
      </w:r>
      <w:r w:rsidRPr="000B1A43">
        <w:rPr>
          <w:rFonts w:ascii="Times New Roman" w:hAnsi="Times New Roman" w:cs="Times New Roman"/>
        </w:rPr>
        <w:t>(Short and McRoy, 1984; Viana</w:t>
      </w:r>
      <w:r w:rsidRPr="000B1A43">
        <w:rPr>
          <w:rFonts w:ascii="Times New Roman" w:hAnsi="Times New Roman" w:cs="Times New Roman"/>
          <w:i/>
        </w:rPr>
        <w:t xml:space="preserve"> et al.</w:t>
      </w:r>
      <w:r w:rsidRPr="000B1A43">
        <w:rPr>
          <w:rFonts w:ascii="Times New Roman" w:hAnsi="Times New Roman" w:cs="Times New Roman"/>
        </w:rPr>
        <w:t>, 2019)</w:t>
      </w:r>
      <w:r w:rsidRPr="000B1A43">
        <w:rPr>
          <w:rFonts w:ascii="Times New Roman" w:hAnsi="Times New Roman" w:cs="Times New Roman"/>
        </w:rPr>
        <w:fldChar w:fldCharType="end"/>
      </w:r>
      <w:r w:rsidRPr="000B1A43">
        <w:rPr>
          <w:rFonts w:ascii="Times New Roman" w:hAnsi="Times New Roman" w:cs="Times New Roman"/>
        </w:rPr>
        <w:t xml:space="preserve">, even those tens of centimetres from the source </w:t>
      </w:r>
      <w:r w:rsidRPr="000B1A43">
        <w:rPr>
          <w:rFonts w:ascii="Times New Roman" w:hAnsi="Times New Roman" w:cs="Times New Roman"/>
        </w:rPr>
        <w:fldChar w:fldCharType="begin"/>
      </w:r>
      <w:r w:rsidRPr="000B1A43">
        <w:rPr>
          <w:rFonts w:ascii="Times New Roman" w:hAnsi="Times New Roman" w:cs="Times New Roman"/>
        </w:rPr>
        <w:instrText>ADDIN BEC{Marbà et al., 2002, #2899}</w:instrText>
      </w:r>
      <w:r w:rsidRPr="000B1A43">
        <w:rPr>
          <w:rFonts w:ascii="Times New Roman" w:hAnsi="Times New Roman" w:cs="Times New Roman"/>
        </w:rPr>
        <w:fldChar w:fldCharType="separate"/>
      </w:r>
      <w:r w:rsidRPr="000B1A43">
        <w:rPr>
          <w:rFonts w:ascii="Times New Roman" w:hAnsi="Times New Roman" w:cs="Times New Roman"/>
        </w:rPr>
        <w:t>(Marbà</w:t>
      </w:r>
      <w:r w:rsidRPr="000B1A43">
        <w:rPr>
          <w:rFonts w:ascii="Times New Roman" w:hAnsi="Times New Roman" w:cs="Times New Roman"/>
          <w:i/>
        </w:rPr>
        <w:t xml:space="preserve"> et al.</w:t>
      </w:r>
      <w:r w:rsidRPr="000B1A43">
        <w:rPr>
          <w:rFonts w:ascii="Times New Roman" w:hAnsi="Times New Roman" w:cs="Times New Roman"/>
        </w:rPr>
        <w:t>, 2002)</w:t>
      </w:r>
      <w:r w:rsidRPr="000B1A43">
        <w:rPr>
          <w:rFonts w:ascii="Times New Roman" w:hAnsi="Times New Roman" w:cs="Times New Roman"/>
        </w:rPr>
        <w:fldChar w:fldCharType="end"/>
      </w:r>
      <w:r w:rsidRPr="000B1A43">
        <w:rPr>
          <w:rFonts w:ascii="Times New Roman" w:hAnsi="Times New Roman" w:cs="Times New Roman"/>
        </w:rPr>
        <w:t xml:space="preserve">. Roots can also tap into nutrient pools that are unavailable to leaves, such as particulate </w:t>
      </w:r>
      <w:r w:rsidRPr="000B1A43">
        <w:rPr>
          <w:rFonts w:ascii="Times New Roman" w:hAnsi="Times New Roman" w:cs="Times New Roman"/>
        </w:rPr>
        <w:fldChar w:fldCharType="begin"/>
      </w:r>
      <w:r w:rsidRPr="000B1A43">
        <w:rPr>
          <w:rFonts w:ascii="Times New Roman" w:hAnsi="Times New Roman" w:cs="Times New Roman"/>
        </w:rPr>
        <w:instrText>ADDIN BEC{Evrard et al., 2005, #33392}</w:instrText>
      </w:r>
      <w:r w:rsidRPr="000B1A43">
        <w:rPr>
          <w:rFonts w:ascii="Times New Roman" w:hAnsi="Times New Roman" w:cs="Times New Roman"/>
        </w:rPr>
        <w:fldChar w:fldCharType="separate"/>
      </w:r>
      <w:r w:rsidRPr="000B1A43">
        <w:rPr>
          <w:rFonts w:ascii="Times New Roman" w:hAnsi="Times New Roman" w:cs="Times New Roman"/>
        </w:rPr>
        <w:t>(Evrard</w:t>
      </w:r>
      <w:r w:rsidRPr="000B1A43">
        <w:rPr>
          <w:rFonts w:ascii="Times New Roman" w:hAnsi="Times New Roman" w:cs="Times New Roman"/>
          <w:i/>
        </w:rPr>
        <w:t xml:space="preserve"> et al.</w:t>
      </w:r>
      <w:r w:rsidRPr="000B1A43">
        <w:rPr>
          <w:rFonts w:ascii="Times New Roman" w:hAnsi="Times New Roman" w:cs="Times New Roman"/>
        </w:rPr>
        <w:t>, 2005)</w:t>
      </w:r>
      <w:r w:rsidRPr="000B1A43">
        <w:rPr>
          <w:rFonts w:ascii="Times New Roman" w:hAnsi="Times New Roman" w:cs="Times New Roman"/>
        </w:rPr>
        <w:fldChar w:fldCharType="end"/>
      </w:r>
      <w:r w:rsidRPr="000B1A43">
        <w:rPr>
          <w:rFonts w:ascii="Times New Roman" w:hAnsi="Times New Roman" w:cs="Times New Roman"/>
        </w:rPr>
        <w:t xml:space="preserve"> and microbial </w:t>
      </w:r>
      <w:r w:rsidRPr="000B1A43">
        <w:rPr>
          <w:rFonts w:ascii="Times New Roman" w:hAnsi="Times New Roman" w:cs="Times New Roman"/>
        </w:rPr>
        <w:fldChar w:fldCharType="begin"/>
      </w:r>
      <w:r w:rsidRPr="000B1A43">
        <w:rPr>
          <w:rFonts w:ascii="Times New Roman" w:hAnsi="Times New Roman" w:cs="Times New Roman"/>
        </w:rPr>
        <w:instrText>ADDIN BEC{Mohr et al., 2021, #1053; Patriquin and Knowles, 1972, #49513}</w:instrText>
      </w:r>
      <w:r w:rsidRPr="000B1A43">
        <w:rPr>
          <w:rFonts w:ascii="Times New Roman" w:hAnsi="Times New Roman" w:cs="Times New Roman"/>
        </w:rPr>
        <w:fldChar w:fldCharType="separate"/>
      </w:r>
      <w:r w:rsidRPr="000B1A43">
        <w:rPr>
          <w:rFonts w:ascii="Times New Roman" w:hAnsi="Times New Roman" w:cs="Times New Roman"/>
        </w:rPr>
        <w:t>(Patriquin and Knowles, 1972; Mohr</w:t>
      </w:r>
      <w:r w:rsidRPr="000B1A43">
        <w:rPr>
          <w:rFonts w:ascii="Times New Roman" w:hAnsi="Times New Roman" w:cs="Times New Roman"/>
          <w:i/>
        </w:rPr>
        <w:t xml:space="preserve"> et al.</w:t>
      </w:r>
      <w:r w:rsidRPr="000B1A43">
        <w:rPr>
          <w:rFonts w:ascii="Times New Roman" w:hAnsi="Times New Roman" w:cs="Times New Roman"/>
        </w:rPr>
        <w:t>, 2021)</w:t>
      </w:r>
      <w:r w:rsidRPr="000B1A43">
        <w:rPr>
          <w:rFonts w:ascii="Times New Roman" w:hAnsi="Times New Roman" w:cs="Times New Roman"/>
        </w:rPr>
        <w:fldChar w:fldCharType="end"/>
      </w:r>
      <w:r w:rsidRPr="000B1A43">
        <w:rPr>
          <w:rFonts w:ascii="Times New Roman" w:hAnsi="Times New Roman" w:cs="Times New Roman"/>
        </w:rPr>
        <w:t xml:space="preserve"> nitrogen. Clearly the photosynthetic emancipation of seagrass leaves is at a halfway point between terrestrial plants and macroalgae, so seagrasses probably display detrital photosynthesis to some extent. Relatively slow and light-dependent chlorophyll degradation in seagrass detritus </w:t>
      </w:r>
      <w:r w:rsidRPr="000B1A43">
        <w:rPr>
          <w:rFonts w:ascii="Times New Roman" w:hAnsi="Times New Roman" w:cs="Times New Roman"/>
        </w:rPr>
        <w:fldChar w:fldCharType="begin"/>
      </w:r>
      <w:r w:rsidRPr="000B1A43">
        <w:rPr>
          <w:rFonts w:ascii="Times New Roman" w:hAnsi="Times New Roman" w:cs="Times New Roman"/>
        </w:rPr>
        <w:instrText>ADDIN BEC{Knauer and Ayers, 1977, #11357; Pellikaan, 1982, #11686; Strother and Vatta, 1986, #10310}</w:instrText>
      </w:r>
      <w:r w:rsidRPr="000B1A43">
        <w:rPr>
          <w:rFonts w:ascii="Times New Roman" w:hAnsi="Times New Roman" w:cs="Times New Roman"/>
        </w:rPr>
        <w:fldChar w:fldCharType="separate"/>
      </w:r>
      <w:r w:rsidRPr="000B1A43">
        <w:rPr>
          <w:rFonts w:ascii="Times New Roman" w:hAnsi="Times New Roman" w:cs="Times New Roman"/>
        </w:rPr>
        <w:t>(Knauer and Ayers, 1977; Pellikaan, 1982; Strother and Vatta, 1986)</w:t>
      </w:r>
      <w:r w:rsidRPr="000B1A43">
        <w:rPr>
          <w:rFonts w:ascii="Times New Roman" w:hAnsi="Times New Roman" w:cs="Times New Roman"/>
        </w:rPr>
        <w:fldChar w:fldCharType="end"/>
      </w:r>
      <w:r w:rsidRPr="000B1A43">
        <w:rPr>
          <w:rFonts w:ascii="Times New Roman" w:hAnsi="Times New Roman" w:cs="Times New Roman"/>
        </w:rPr>
        <w:t xml:space="preserve"> provides some support for this, but there are currently no data on </w:t>
      </w:r>
      <w:r w:rsidRPr="000B1A43">
        <w:rPr>
          <w:rFonts w:ascii="Times New Roman" w:hAnsi="Times New Roman" w:cs="Times New Roman"/>
        </w:rPr>
        <w:lastRenderedPageBreak/>
        <w:t>seagrass detrital photosynthesis. Freshwater and terrestrial plants are expected to exhibit detrital photosynthesis to a similar and lesser extent respectively compared to seagrasses.</w:t>
      </w:r>
    </w:p>
    <w:p w14:paraId="11091035" w14:textId="77777777" w:rsidR="00786433" w:rsidRPr="000B1A43" w:rsidRDefault="00786433" w:rsidP="00786433">
      <w:pPr>
        <w:spacing w:line="480" w:lineRule="auto"/>
        <w:rPr>
          <w:rFonts w:ascii="Times New Roman" w:hAnsi="Times New Roman" w:cs="Times New Roman"/>
        </w:rPr>
      </w:pPr>
    </w:p>
    <w:p w14:paraId="23BF751B" w14:textId="5F90A7B6"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Here I aim to </w:t>
      </w:r>
      <w:del w:id="60" w:author="Luka Seamus Wright" w:date="2025-06-24T18:00:00Z" w16du:dateUtc="2025-06-24T10:00:00Z">
        <w:r w:rsidRPr="000B1A43" w:rsidDel="00533A36">
          <w:rPr>
            <w:rFonts w:ascii="Times New Roman" w:hAnsi="Times New Roman" w:cs="Times New Roman"/>
          </w:rPr>
          <w:delText>verify the existence of</w:delText>
        </w:r>
      </w:del>
      <w:ins w:id="61" w:author="Luka Seamus Wright" w:date="2025-06-24T18:00:00Z" w16du:dateUtc="2025-06-24T10:00:00Z">
        <w:r w:rsidR="00533A36">
          <w:rPr>
            <w:rFonts w:ascii="Times New Roman" w:hAnsi="Times New Roman" w:cs="Times New Roman"/>
          </w:rPr>
          <w:t>quantify</w:t>
        </w:r>
      </w:ins>
      <w:r w:rsidRPr="000B1A43">
        <w:rPr>
          <w:rFonts w:ascii="Times New Roman" w:hAnsi="Times New Roman" w:cs="Times New Roman"/>
        </w:rPr>
        <w:t xml:space="preserve"> detrital photosynthesis in seagrasses and </w:t>
      </w:r>
      <w:del w:id="62" w:author="Luka Seamus Wright" w:date="2025-06-24T18:00:00Z" w16du:dateUtc="2025-06-24T10:00:00Z">
        <w:r w:rsidRPr="000B1A43" w:rsidDel="00533A36">
          <w:rPr>
            <w:rFonts w:ascii="Times New Roman" w:hAnsi="Times New Roman" w:cs="Times New Roman"/>
          </w:rPr>
          <w:delText xml:space="preserve">test its extent in </w:delText>
        </w:r>
      </w:del>
      <w:r w:rsidRPr="000B1A43">
        <w:rPr>
          <w:rFonts w:ascii="Times New Roman" w:hAnsi="Times New Roman" w:cs="Times New Roman"/>
        </w:rPr>
        <w:t xml:space="preserve">plants more broadly to </w:t>
      </w:r>
      <w:del w:id="63" w:author="Luka Seamus Wright" w:date="2025-06-24T17:59:00Z" w16du:dateUtc="2025-06-24T09:59:00Z">
        <w:r w:rsidRPr="000B1A43" w:rsidDel="00533A36">
          <w:rPr>
            <w:rFonts w:ascii="Times New Roman" w:hAnsi="Times New Roman" w:cs="Times New Roman"/>
          </w:rPr>
          <w:delText xml:space="preserve">determine </w:delText>
        </w:r>
      </w:del>
      <w:ins w:id="64" w:author="Luka Seamus Wright" w:date="2025-06-24T17:59:00Z" w16du:dateUtc="2025-06-24T09:59:00Z">
        <w:r w:rsidR="00533A36">
          <w:rPr>
            <w:rFonts w:ascii="Times New Roman" w:hAnsi="Times New Roman" w:cs="Times New Roman"/>
          </w:rPr>
          <w:t>predict</w:t>
        </w:r>
        <w:r w:rsidR="00533A36" w:rsidRPr="000B1A43">
          <w:rPr>
            <w:rFonts w:ascii="Times New Roman" w:hAnsi="Times New Roman" w:cs="Times New Roman"/>
          </w:rPr>
          <w:t xml:space="preserve"> </w:t>
        </w:r>
      </w:ins>
      <w:del w:id="65" w:author="Luka Seamus Wright" w:date="2025-06-24T18:01:00Z" w16du:dateUtc="2025-06-24T10:01:00Z">
        <w:r w:rsidRPr="000B1A43" w:rsidDel="00533A36">
          <w:rPr>
            <w:rFonts w:ascii="Times New Roman" w:hAnsi="Times New Roman" w:cs="Times New Roman"/>
          </w:rPr>
          <w:delText>potential influences on</w:delText>
        </w:r>
      </w:del>
      <w:ins w:id="66" w:author="Luka Seamus Wright" w:date="2025-06-24T18:01:00Z" w16du:dateUtc="2025-06-24T10:01:00Z">
        <w:r w:rsidR="00533A36">
          <w:rPr>
            <w:rFonts w:ascii="Times New Roman" w:hAnsi="Times New Roman" w:cs="Times New Roman"/>
          </w:rPr>
          <w:t xml:space="preserve">the extent </w:t>
        </w:r>
      </w:ins>
      <w:ins w:id="67" w:author="Luka Seamus Wright" w:date="2025-06-24T18:02:00Z" w16du:dateUtc="2025-06-24T10:02:00Z">
        <w:r w:rsidR="00533A36">
          <w:rPr>
            <w:rFonts w:ascii="Times New Roman" w:hAnsi="Times New Roman" w:cs="Times New Roman"/>
          </w:rPr>
          <w:t xml:space="preserve">to which </w:t>
        </w:r>
      </w:ins>
      <w:ins w:id="68" w:author="Luka Seamus Wright" w:date="2025-06-24T18:01:00Z" w16du:dateUtc="2025-06-24T10:01:00Z">
        <w:r w:rsidR="00533A36">
          <w:rPr>
            <w:rFonts w:ascii="Times New Roman" w:hAnsi="Times New Roman" w:cs="Times New Roman"/>
          </w:rPr>
          <w:t xml:space="preserve">it </w:t>
        </w:r>
      </w:ins>
      <w:ins w:id="69" w:author="Luka Seamus Wright" w:date="2025-06-24T18:06:00Z" w16du:dateUtc="2025-06-24T10:06:00Z">
        <w:r w:rsidR="00AA3E0A">
          <w:rPr>
            <w:rFonts w:ascii="Times New Roman" w:hAnsi="Times New Roman" w:cs="Times New Roman"/>
          </w:rPr>
          <w:t>may influence</w:t>
        </w:r>
      </w:ins>
      <w:r w:rsidRPr="000B1A43">
        <w:rPr>
          <w:rFonts w:ascii="Times New Roman" w:hAnsi="Times New Roman" w:cs="Times New Roman"/>
        </w:rPr>
        <w:t xml:space="preserve"> plant detrital dynamics.</w:t>
      </w:r>
      <w:ins w:id="70" w:author="Luka Seamus Wright" w:date="2025-06-24T18:04:00Z" w16du:dateUtc="2025-06-24T10:04:00Z">
        <w:r w:rsidR="00533A36">
          <w:rPr>
            <w:rFonts w:ascii="Times New Roman" w:hAnsi="Times New Roman" w:cs="Times New Roman"/>
          </w:rPr>
          <w:t xml:space="preserve"> I hope this </w:t>
        </w:r>
      </w:ins>
      <w:ins w:id="71" w:author="Luka Seamus Wright" w:date="2025-06-24T18:06:00Z" w16du:dateUtc="2025-06-24T10:06:00Z">
        <w:r w:rsidR="007D4C84">
          <w:rPr>
            <w:rFonts w:ascii="Times New Roman" w:hAnsi="Times New Roman" w:cs="Times New Roman"/>
          </w:rPr>
          <w:t xml:space="preserve">information </w:t>
        </w:r>
      </w:ins>
      <w:ins w:id="72" w:author="Luka Seamus Wright" w:date="2025-06-24T18:04:00Z" w16du:dateUtc="2025-06-24T10:04:00Z">
        <w:r w:rsidR="00533A36">
          <w:rPr>
            <w:rFonts w:ascii="Times New Roman" w:hAnsi="Times New Roman" w:cs="Times New Roman"/>
          </w:rPr>
          <w:t>will allow us to re</w:t>
        </w:r>
      </w:ins>
      <w:ins w:id="73" w:author="Luka Seamus Wright" w:date="2025-06-24T18:05:00Z" w16du:dateUtc="2025-06-24T10:05:00Z">
        <w:r w:rsidR="00533A36">
          <w:rPr>
            <w:rFonts w:ascii="Times New Roman" w:hAnsi="Times New Roman" w:cs="Times New Roman"/>
          </w:rPr>
          <w:t>-</w:t>
        </w:r>
      </w:ins>
      <w:ins w:id="74" w:author="Luka Seamus Wright" w:date="2025-06-24T18:04:00Z" w16du:dateUtc="2025-06-24T10:04:00Z">
        <w:r w:rsidR="00533A36">
          <w:rPr>
            <w:rFonts w:ascii="Times New Roman" w:hAnsi="Times New Roman" w:cs="Times New Roman"/>
          </w:rPr>
          <w:t xml:space="preserve">evaluate seaweed </w:t>
        </w:r>
      </w:ins>
      <w:ins w:id="75" w:author="Luka Seamus Wright" w:date="2025-06-24T18:07:00Z" w16du:dateUtc="2025-06-24T10:07:00Z">
        <w:r w:rsidR="00953627">
          <w:rPr>
            <w:rFonts w:ascii="Times New Roman" w:hAnsi="Times New Roman" w:cs="Times New Roman"/>
          </w:rPr>
          <w:t xml:space="preserve">and seagrass </w:t>
        </w:r>
      </w:ins>
      <w:ins w:id="76" w:author="Luka Seamus Wright" w:date="2025-06-24T18:04:00Z" w16du:dateUtc="2025-06-24T10:04:00Z">
        <w:r w:rsidR="00533A36">
          <w:rPr>
            <w:rFonts w:ascii="Times New Roman" w:hAnsi="Times New Roman" w:cs="Times New Roman"/>
          </w:rPr>
          <w:t>decomposition</w:t>
        </w:r>
      </w:ins>
      <w:ins w:id="77" w:author="Luka Seamus Wright" w:date="2025-06-24T18:05:00Z" w16du:dateUtc="2025-06-24T10:05:00Z">
        <w:r w:rsidR="00533A36">
          <w:rPr>
            <w:rFonts w:ascii="Times New Roman" w:hAnsi="Times New Roman" w:cs="Times New Roman"/>
          </w:rPr>
          <w:t xml:space="preserve"> </w:t>
        </w:r>
      </w:ins>
      <w:ins w:id="78" w:author="Luka Seamus Wright" w:date="2025-06-24T18:07:00Z" w16du:dateUtc="2025-06-24T10:07:00Z">
        <w:r w:rsidR="00FA0C8B">
          <w:rPr>
            <w:rFonts w:ascii="Times New Roman" w:hAnsi="Times New Roman" w:cs="Times New Roman"/>
          </w:rPr>
          <w:t>in the context of plants at large</w:t>
        </w:r>
      </w:ins>
      <w:ins w:id="79" w:author="Luka Seamus Wright" w:date="2025-06-24T18:05:00Z" w16du:dateUtc="2025-06-24T10:05:00Z">
        <w:r w:rsidR="00533A36">
          <w:rPr>
            <w:rFonts w:ascii="Times New Roman" w:hAnsi="Times New Roman" w:cs="Times New Roman"/>
          </w:rPr>
          <w:t>.</w:t>
        </w:r>
      </w:ins>
      <w:r w:rsidRPr="000B1A43">
        <w:rPr>
          <w:rFonts w:ascii="Times New Roman" w:hAnsi="Times New Roman" w:cs="Times New Roman"/>
        </w:rPr>
        <w:t xml:space="preserve"> </w:t>
      </w:r>
      <w:ins w:id="80" w:author="Luka Seamus Wright" w:date="2025-06-24T18:07:00Z" w16du:dateUtc="2025-06-24T10:07:00Z">
        <w:r w:rsidR="005E43A7">
          <w:rPr>
            <w:rFonts w:ascii="Times New Roman" w:hAnsi="Times New Roman" w:cs="Times New Roman"/>
          </w:rPr>
          <w:t xml:space="preserve">To address these aims </w:t>
        </w:r>
      </w:ins>
      <w:r w:rsidRPr="000B1A43">
        <w:rPr>
          <w:rFonts w:ascii="Times New Roman" w:hAnsi="Times New Roman" w:cs="Times New Roman"/>
        </w:rPr>
        <w:t xml:space="preserve">I conducted a brief </w:t>
      </w:r>
      <w:r w:rsidRPr="000B1A43">
        <w:rPr>
          <w:rFonts w:ascii="Times New Roman" w:hAnsi="Times New Roman" w:cs="Times New Roman"/>
          <w:i/>
          <w:iCs/>
        </w:rPr>
        <w:t>ex situ</w:t>
      </w:r>
      <w:r w:rsidRPr="000B1A43">
        <w:rPr>
          <w:rFonts w:ascii="Times New Roman" w:hAnsi="Times New Roman" w:cs="Times New Roman"/>
        </w:rPr>
        <w:t xml:space="preserve"> decomposition experiment with the two diverse seagrasses </w:t>
      </w:r>
      <w:r w:rsidRPr="000B1A43">
        <w:rPr>
          <w:rFonts w:ascii="Times New Roman" w:hAnsi="Times New Roman" w:cs="Times New Roman"/>
          <w:i/>
          <w:iCs/>
        </w:rPr>
        <w:t>Halophila ovalis</w:t>
      </w:r>
      <w:r w:rsidRPr="000B1A43">
        <w:rPr>
          <w:rFonts w:ascii="Times New Roman" w:hAnsi="Times New Roman" w:cs="Times New Roman"/>
        </w:rPr>
        <w:t xml:space="preserve"> (</w:t>
      </w:r>
      <w:proofErr w:type="spellStart"/>
      <w:r w:rsidRPr="000B1A43">
        <w:rPr>
          <w:rFonts w:ascii="Times New Roman" w:hAnsi="Times New Roman" w:cs="Times New Roman"/>
        </w:rPr>
        <w:t>Hydrocharitaceae</w:t>
      </w:r>
      <w:proofErr w:type="spellEnd"/>
      <w:r w:rsidRPr="000B1A43">
        <w:rPr>
          <w:rFonts w:ascii="Times New Roman" w:hAnsi="Times New Roman" w:cs="Times New Roman"/>
        </w:rPr>
        <w:t xml:space="preserve">) and </w:t>
      </w:r>
      <w:proofErr w:type="spellStart"/>
      <w:r w:rsidRPr="000B1A43">
        <w:rPr>
          <w:rFonts w:ascii="Times New Roman" w:hAnsi="Times New Roman" w:cs="Times New Roman"/>
          <w:i/>
          <w:iCs/>
        </w:rPr>
        <w:t>Amphibolis</w:t>
      </w:r>
      <w:proofErr w:type="spellEnd"/>
      <w:r w:rsidRPr="000B1A43">
        <w:rPr>
          <w:rFonts w:ascii="Times New Roman" w:hAnsi="Times New Roman" w:cs="Times New Roman"/>
          <w:i/>
          <w:iCs/>
        </w:rPr>
        <w:t xml:space="preserve"> antarctica</w:t>
      </w:r>
      <w:r w:rsidRPr="000B1A43">
        <w:rPr>
          <w:rFonts w:ascii="Times New Roman" w:hAnsi="Times New Roman" w:cs="Times New Roman"/>
        </w:rPr>
        <w:t xml:space="preserve"> (</w:t>
      </w:r>
      <w:proofErr w:type="spellStart"/>
      <w:r w:rsidRPr="000B1A43">
        <w:rPr>
          <w:rFonts w:ascii="Times New Roman" w:hAnsi="Times New Roman" w:cs="Times New Roman"/>
        </w:rPr>
        <w:t>Cymodoceaceae</w:t>
      </w:r>
      <w:proofErr w:type="spellEnd"/>
      <w:r w:rsidRPr="000B1A43">
        <w:rPr>
          <w:rFonts w:ascii="Times New Roman" w:hAnsi="Times New Roman" w:cs="Times New Roman"/>
        </w:rPr>
        <w:t xml:space="preserve">). Apart from their phylogenetic (diverged 105 Ma ago, </w:t>
      </w:r>
      <w:r w:rsidRPr="000B1A43">
        <w:rPr>
          <w:rFonts w:ascii="Times New Roman" w:hAnsi="Times New Roman" w:cs="Times New Roman"/>
        </w:rPr>
        <w:fldChar w:fldCharType="begin"/>
      </w:r>
      <w:r w:rsidRPr="000B1A43">
        <w:rPr>
          <w:rFonts w:ascii="Times New Roman" w:hAnsi="Times New Roman" w:cs="Times New Roman"/>
        </w:rPr>
        <w:instrText>ADDIN BEC{Waycott et al., 2018, #63224}</w:instrText>
      </w:r>
      <w:r w:rsidRPr="000B1A43">
        <w:rPr>
          <w:rFonts w:ascii="Times New Roman" w:hAnsi="Times New Roman" w:cs="Times New Roman"/>
        </w:rPr>
        <w:fldChar w:fldCharType="separate"/>
      </w:r>
      <w:r w:rsidRPr="000B1A43">
        <w:rPr>
          <w:rFonts w:ascii="Times New Roman" w:hAnsi="Times New Roman" w:cs="Times New Roman"/>
        </w:rPr>
        <w:t>Waycott</w:t>
      </w:r>
      <w:r w:rsidRPr="000B1A43">
        <w:rPr>
          <w:rFonts w:ascii="Times New Roman" w:hAnsi="Times New Roman" w:cs="Times New Roman"/>
          <w:i/>
        </w:rPr>
        <w:t xml:space="preserve"> et al.</w:t>
      </w:r>
      <w:r w:rsidRPr="000B1A43">
        <w:rPr>
          <w:rFonts w:ascii="Times New Roman" w:hAnsi="Times New Roman" w:cs="Times New Roman"/>
        </w:rPr>
        <w:t>, 2018)</w:t>
      </w:r>
      <w:r w:rsidRPr="000B1A43">
        <w:rPr>
          <w:rFonts w:ascii="Times New Roman" w:hAnsi="Times New Roman" w:cs="Times New Roman"/>
        </w:rPr>
        <w:fldChar w:fldCharType="end"/>
      </w:r>
      <w:r w:rsidRPr="000B1A43">
        <w:rPr>
          <w:rFonts w:ascii="Times New Roman" w:hAnsi="Times New Roman" w:cs="Times New Roman"/>
        </w:rPr>
        <w:t xml:space="preserve"> and obvious morphological </w:t>
      </w:r>
      <w:r w:rsidRPr="000B1A43">
        <w:rPr>
          <w:rFonts w:ascii="Times New Roman" w:hAnsi="Times New Roman" w:cs="Times New Roman"/>
        </w:rPr>
        <w:fldChar w:fldCharType="begin"/>
      </w:r>
      <w:r w:rsidRPr="000B1A43">
        <w:rPr>
          <w:rFonts w:ascii="Times New Roman" w:hAnsi="Times New Roman" w:cs="Times New Roman"/>
        </w:rPr>
        <w:instrText>ADDIN BEC{de los Santos et al., 2016, #87834; de los Santos et al., 2012, #90865}</w:instrText>
      </w:r>
      <w:r w:rsidRPr="000B1A43">
        <w:rPr>
          <w:rFonts w:ascii="Times New Roman" w:hAnsi="Times New Roman" w:cs="Times New Roman"/>
        </w:rPr>
        <w:fldChar w:fldCharType="separate"/>
      </w:r>
      <w:r w:rsidRPr="000B1A43">
        <w:rPr>
          <w:rFonts w:ascii="Times New Roman" w:hAnsi="Times New Roman" w:cs="Times New Roman"/>
        </w:rPr>
        <w:t>(de los Santos</w:t>
      </w:r>
      <w:r w:rsidRPr="000B1A43">
        <w:rPr>
          <w:rFonts w:ascii="Times New Roman" w:hAnsi="Times New Roman" w:cs="Times New Roman"/>
          <w:i/>
        </w:rPr>
        <w:t xml:space="preserve"> et al.</w:t>
      </w:r>
      <w:r w:rsidRPr="000B1A43">
        <w:rPr>
          <w:rFonts w:ascii="Times New Roman" w:hAnsi="Times New Roman" w:cs="Times New Roman"/>
        </w:rPr>
        <w:t>, 2012, 2016)</w:t>
      </w:r>
      <w:r w:rsidRPr="000B1A43">
        <w:rPr>
          <w:rFonts w:ascii="Times New Roman" w:hAnsi="Times New Roman" w:cs="Times New Roman"/>
        </w:rPr>
        <w:fldChar w:fldCharType="end"/>
      </w:r>
      <w:r w:rsidRPr="000B1A43">
        <w:rPr>
          <w:rFonts w:ascii="Times New Roman" w:hAnsi="Times New Roman" w:cs="Times New Roman"/>
        </w:rPr>
        <w:t xml:space="preserve"> differences, I chose these genera because they give some indication of the possibility of detached photosynthesis </w:t>
      </w:r>
      <w:r w:rsidRPr="000B1A43">
        <w:rPr>
          <w:rFonts w:ascii="Times New Roman" w:hAnsi="Times New Roman" w:cs="Times New Roman"/>
        </w:rPr>
        <w:fldChar w:fldCharType="begin"/>
      </w:r>
      <w:r w:rsidRPr="000B1A43">
        <w:rPr>
          <w:rFonts w:ascii="Times New Roman" w:hAnsi="Times New Roman" w:cs="Times New Roman"/>
        </w:rPr>
        <w:instrText>ADDIN BEC{Kenworthy et al., 1989, #80759; Pedersen et al., 1997, #44404}</w:instrText>
      </w:r>
      <w:r w:rsidRPr="000B1A43">
        <w:rPr>
          <w:rFonts w:ascii="Times New Roman" w:hAnsi="Times New Roman" w:cs="Times New Roman"/>
        </w:rPr>
        <w:fldChar w:fldCharType="separate"/>
      </w:r>
      <w:r w:rsidRPr="000B1A43">
        <w:rPr>
          <w:rFonts w:ascii="Times New Roman" w:hAnsi="Times New Roman" w:cs="Times New Roman"/>
        </w:rPr>
        <w:t>(Kenworthy</w:t>
      </w:r>
      <w:r w:rsidRPr="000B1A43">
        <w:rPr>
          <w:rFonts w:ascii="Times New Roman" w:hAnsi="Times New Roman" w:cs="Times New Roman"/>
          <w:i/>
        </w:rPr>
        <w:t xml:space="preserve"> et al.</w:t>
      </w:r>
      <w:r w:rsidRPr="000B1A43">
        <w:rPr>
          <w:rFonts w:ascii="Times New Roman" w:hAnsi="Times New Roman" w:cs="Times New Roman"/>
        </w:rPr>
        <w:t>, 1989; Pedersen</w:t>
      </w:r>
      <w:r w:rsidRPr="000B1A43">
        <w:rPr>
          <w:rFonts w:ascii="Times New Roman" w:hAnsi="Times New Roman" w:cs="Times New Roman"/>
          <w:i/>
        </w:rPr>
        <w:t xml:space="preserve"> et al.</w:t>
      </w:r>
      <w:r w:rsidRPr="000B1A43">
        <w:rPr>
          <w:rFonts w:ascii="Times New Roman" w:hAnsi="Times New Roman" w:cs="Times New Roman"/>
        </w:rPr>
        <w:t>, 1997)</w:t>
      </w:r>
      <w:r w:rsidRPr="000B1A43">
        <w:rPr>
          <w:rFonts w:ascii="Times New Roman" w:hAnsi="Times New Roman" w:cs="Times New Roman"/>
        </w:rPr>
        <w:fldChar w:fldCharType="end"/>
      </w:r>
      <w:r w:rsidRPr="000B1A43">
        <w:rPr>
          <w:rFonts w:ascii="Times New Roman" w:hAnsi="Times New Roman" w:cs="Times New Roman"/>
        </w:rPr>
        <w:t>. I excised fresh leaves and left them to decompose on sediment, measuring net photosynthesis of destructively sampled leaves at regular intervals. Excision was intended to mimic detachment of non-senescent leaves rather than abscission. I then compared my evidence with published data on seaweeds as well as terrestrial and freshwater plants by pulling together various lines of research in a single meta-analysis.</w:t>
      </w:r>
    </w:p>
    <w:p w14:paraId="02FC5AF6" w14:textId="77777777" w:rsidR="00786433" w:rsidRPr="000B1A43" w:rsidRDefault="00786433" w:rsidP="00786433">
      <w:pPr>
        <w:spacing w:line="480" w:lineRule="auto"/>
        <w:rPr>
          <w:rFonts w:ascii="Times New Roman" w:hAnsi="Times New Roman" w:cs="Times New Roman"/>
        </w:rPr>
      </w:pPr>
    </w:p>
    <w:p w14:paraId="263A5427"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Materials and methods</w:t>
      </w:r>
    </w:p>
    <w:p w14:paraId="26BB2C45" w14:textId="77777777" w:rsidR="00786433" w:rsidRPr="000B1A43" w:rsidRDefault="00786433" w:rsidP="00786433">
      <w:pPr>
        <w:spacing w:line="480" w:lineRule="auto"/>
        <w:rPr>
          <w:rFonts w:ascii="Times New Roman" w:hAnsi="Times New Roman" w:cs="Times New Roman"/>
          <w:b/>
          <w:bCs/>
          <w:i/>
          <w:iCs/>
        </w:rPr>
      </w:pPr>
      <w:r w:rsidRPr="000B1A43">
        <w:rPr>
          <w:rFonts w:ascii="Times New Roman" w:hAnsi="Times New Roman" w:cs="Times New Roman"/>
          <w:b/>
          <w:bCs/>
          <w:i/>
          <w:iCs/>
        </w:rPr>
        <w:t>Experiment (the research)</w:t>
      </w:r>
    </w:p>
    <w:p w14:paraId="759E2436" w14:textId="49525E53"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i/>
          <w:iCs/>
        </w:rPr>
        <w:t>Halophila ovalis</w:t>
      </w:r>
      <w:r w:rsidRPr="000B1A43">
        <w:rPr>
          <w:rFonts w:ascii="Times New Roman" w:hAnsi="Times New Roman" w:cs="Times New Roman"/>
        </w:rPr>
        <w:t xml:space="preserve"> ramets with several leaf pairs and intact roots were collected from Pelican Point in the brackish Swan Estuary (31.98715°S, 115.82101°E) alongside sediment from adjacent Matilda Bay (31.97572°S, 115.82324°E) on 15</w:t>
      </w:r>
      <w:r w:rsidRPr="000B1A43">
        <w:rPr>
          <w:rFonts w:ascii="Times New Roman" w:hAnsi="Times New Roman" w:cs="Times New Roman"/>
          <w:vertAlign w:val="superscript"/>
        </w:rPr>
        <w:t>th</w:t>
      </w:r>
      <w:r w:rsidRPr="000B1A43">
        <w:rPr>
          <w:rFonts w:ascii="Times New Roman" w:hAnsi="Times New Roman" w:cs="Times New Roman"/>
        </w:rPr>
        <w:t xml:space="preserve"> September 2022. I filled the bottom of a 220-L glass flow-through seawater tank with the sediment and planted the ramets to </w:t>
      </w:r>
      <w:del w:id="81" w:author="Luka Seamus Wright" w:date="2025-06-24T12:48:00Z" w16du:dateUtc="2025-06-24T04:48:00Z">
        <w:r w:rsidRPr="000B1A43" w:rsidDel="0078068B">
          <w:rPr>
            <w:rFonts w:ascii="Times New Roman" w:hAnsi="Times New Roman" w:cs="Times New Roman"/>
          </w:rPr>
          <w:delText xml:space="preserve">briefly </w:delText>
        </w:r>
      </w:del>
      <w:r w:rsidRPr="000B1A43">
        <w:rPr>
          <w:rFonts w:ascii="Times New Roman" w:hAnsi="Times New Roman" w:cs="Times New Roman"/>
        </w:rPr>
        <w:t xml:space="preserve">acclimatise them to </w:t>
      </w:r>
      <w:r w:rsidRPr="000B1A43">
        <w:rPr>
          <w:rFonts w:ascii="Times New Roman" w:hAnsi="Times New Roman" w:cs="Times New Roman"/>
        </w:rPr>
        <w:lastRenderedPageBreak/>
        <w:t>ambient seawater temperature and salinity and a 12-12-h light-dark cycle (11 ± 1.6 µmol photons m</w:t>
      </w:r>
      <w:r w:rsidRPr="000B1A43">
        <w:rPr>
          <w:rFonts w:ascii="Times New Roman" w:hAnsi="Times New Roman" w:cs="Times New Roman"/>
          <w:vertAlign w:val="superscript"/>
        </w:rPr>
        <w:t>–2</w:t>
      </w:r>
      <w:r w:rsidRPr="000B1A43">
        <w:rPr>
          <w:rFonts w:ascii="Times New Roman" w:hAnsi="Times New Roman" w:cs="Times New Roman"/>
        </w:rPr>
        <w:t xml:space="preserve"> s</w:t>
      </w:r>
      <w:r w:rsidRPr="000B1A43">
        <w:rPr>
          <w:rFonts w:ascii="Times New Roman" w:hAnsi="Times New Roman" w:cs="Times New Roman"/>
          <w:vertAlign w:val="superscript"/>
        </w:rPr>
        <w:t>–1</w:t>
      </w:r>
      <w:r w:rsidRPr="000B1A43">
        <w:rPr>
          <w:rFonts w:ascii="Times New Roman" w:hAnsi="Times New Roman" w:cs="Times New Roman"/>
        </w:rPr>
        <w:t xml:space="preserve">, mean ± </w:t>
      </w:r>
      <w:proofErr w:type="spellStart"/>
      <w:r w:rsidRPr="000B1A43">
        <w:rPr>
          <w:rFonts w:ascii="Times New Roman" w:hAnsi="Times New Roman" w:cs="Times New Roman"/>
        </w:rPr>
        <w:t>s.d.</w:t>
      </w:r>
      <w:proofErr w:type="spellEnd"/>
      <w:ins w:id="82" w:author="Luka Seamus Wright" w:date="2025-06-24T12:53:00Z" w16du:dateUtc="2025-06-24T04:53:00Z">
        <w:r w:rsidR="00401E64">
          <w:rPr>
            <w:rFonts w:ascii="Times New Roman" w:hAnsi="Times New Roman" w:cs="Times New Roman"/>
          </w:rPr>
          <w:t>,</w:t>
        </w:r>
      </w:ins>
      <w:ins w:id="83" w:author="Luka Seamus Wright" w:date="2025-06-24T14:13:00Z" w16du:dateUtc="2025-06-24T06:13:00Z">
        <w:r w:rsidR="00B57A4D">
          <w:rPr>
            <w:rFonts w:ascii="Times New Roman" w:hAnsi="Times New Roman" w:cs="Times New Roman"/>
          </w:rPr>
          <w:t xml:space="preserve"> cf. </w:t>
        </w:r>
        <w:r w:rsidR="00B57A4D" w:rsidRPr="000B1A43">
          <w:rPr>
            <w:rFonts w:ascii="Times New Roman" w:hAnsi="Times New Roman" w:cs="Times New Roman"/>
          </w:rPr>
          <w:t>Masini and Manning, 1997</w:t>
        </w:r>
        <w:r w:rsidR="00B57A4D">
          <w:rPr>
            <w:rFonts w:ascii="Times New Roman" w:hAnsi="Times New Roman" w:cs="Times New Roman"/>
          </w:rPr>
          <w:t>)</w:t>
        </w:r>
      </w:ins>
      <w:del w:id="84" w:author="Luka Seamus Wright" w:date="2025-06-24T12:53:00Z" w16du:dateUtc="2025-06-24T04:53:00Z">
        <w:r w:rsidRPr="000B1A43" w:rsidDel="00401E64">
          <w:rPr>
            <w:rFonts w:ascii="Times New Roman" w:hAnsi="Times New Roman" w:cs="Times New Roman"/>
          </w:rPr>
          <w:delText>)</w:delText>
        </w:r>
      </w:del>
      <w:ins w:id="85" w:author="Luka Seamus Wright" w:date="2025-06-24T12:48:00Z" w16du:dateUtc="2025-06-24T04:48:00Z">
        <w:r w:rsidR="0078068B">
          <w:rPr>
            <w:rFonts w:ascii="Times New Roman" w:hAnsi="Times New Roman" w:cs="Times New Roman"/>
          </w:rPr>
          <w:t xml:space="preserve"> for about two hours</w:t>
        </w:r>
      </w:ins>
      <w:r w:rsidRPr="000B1A43">
        <w:rPr>
          <w:rFonts w:ascii="Times New Roman" w:hAnsi="Times New Roman" w:cs="Times New Roman"/>
        </w:rPr>
        <w:t xml:space="preserve">. </w:t>
      </w:r>
      <w:proofErr w:type="spellStart"/>
      <w:r w:rsidRPr="000B1A43">
        <w:rPr>
          <w:rFonts w:ascii="Times New Roman" w:hAnsi="Times New Roman" w:cs="Times New Roman"/>
          <w:i/>
          <w:iCs/>
        </w:rPr>
        <w:t>Amphibolis</w:t>
      </w:r>
      <w:proofErr w:type="spellEnd"/>
      <w:r w:rsidRPr="000B1A43">
        <w:rPr>
          <w:rFonts w:ascii="Times New Roman" w:hAnsi="Times New Roman" w:cs="Times New Roman"/>
          <w:i/>
          <w:iCs/>
        </w:rPr>
        <w:t xml:space="preserve"> antarctica</w:t>
      </w:r>
      <w:r w:rsidRPr="000B1A43">
        <w:rPr>
          <w:rFonts w:ascii="Times New Roman" w:hAnsi="Times New Roman" w:cs="Times New Roman"/>
        </w:rPr>
        <w:t xml:space="preserve"> stems with several leaf clusters were collected from fully marine Marmion Lagoon (31.85303°S, 115.75092°E) on 13</w:t>
      </w:r>
      <w:r w:rsidRPr="000B1A43">
        <w:rPr>
          <w:rFonts w:ascii="Times New Roman" w:hAnsi="Times New Roman" w:cs="Times New Roman"/>
          <w:vertAlign w:val="superscript"/>
        </w:rPr>
        <w:t>th</w:t>
      </w:r>
      <w:r w:rsidRPr="000B1A43">
        <w:rPr>
          <w:rFonts w:ascii="Times New Roman" w:hAnsi="Times New Roman" w:cs="Times New Roman"/>
        </w:rPr>
        <w:t xml:space="preserve"> October 2022</w:t>
      </w:r>
      <w:ins w:id="86" w:author="Luka Seamus Wright" w:date="2025-06-24T14:59:00Z" w16du:dateUtc="2025-06-24T06:59:00Z">
        <w:r w:rsidR="007D0D5C">
          <w:rPr>
            <w:rFonts w:ascii="Times New Roman" w:hAnsi="Times New Roman" w:cs="Times New Roman"/>
          </w:rPr>
          <w:t xml:space="preserve"> and immediately used in the </w:t>
        </w:r>
      </w:ins>
      <w:ins w:id="87" w:author="Luka Seamus Wright" w:date="2025-06-24T15:00:00Z" w16du:dateUtc="2025-06-24T07:00:00Z">
        <w:r w:rsidR="0034396D">
          <w:rPr>
            <w:rFonts w:ascii="Times New Roman" w:hAnsi="Times New Roman" w:cs="Times New Roman"/>
          </w:rPr>
          <w:t>experiment</w:t>
        </w:r>
      </w:ins>
      <w:r w:rsidRPr="000B1A43">
        <w:rPr>
          <w:rFonts w:ascii="Times New Roman" w:hAnsi="Times New Roman" w:cs="Times New Roman"/>
        </w:rPr>
        <w:t xml:space="preserve">. </w:t>
      </w:r>
      <w:ins w:id="88" w:author="Luka Seamus Wright" w:date="2025-06-24T14:36:00Z" w16du:dateUtc="2025-06-24T06:36:00Z">
        <w:r w:rsidR="007240CD">
          <w:rPr>
            <w:rFonts w:ascii="Times New Roman" w:hAnsi="Times New Roman" w:cs="Times New Roman"/>
          </w:rPr>
          <w:t>Sediment and seagrass</w:t>
        </w:r>
      </w:ins>
      <w:ins w:id="89" w:author="Luka Seamus Wright" w:date="2025-06-24T14:40:00Z" w16du:dateUtc="2025-06-24T06:40:00Z">
        <w:r w:rsidR="00D40F58">
          <w:rPr>
            <w:rFonts w:ascii="Times New Roman" w:hAnsi="Times New Roman" w:cs="Times New Roman"/>
          </w:rPr>
          <w:t>es</w:t>
        </w:r>
      </w:ins>
      <w:ins w:id="90" w:author="Luka Seamus Wright" w:date="2025-06-24T14:37:00Z" w16du:dateUtc="2025-06-24T06:37:00Z">
        <w:r w:rsidR="007240CD">
          <w:rPr>
            <w:rFonts w:ascii="Times New Roman" w:hAnsi="Times New Roman" w:cs="Times New Roman"/>
          </w:rPr>
          <w:t xml:space="preserve"> were collected from less than </w:t>
        </w:r>
      </w:ins>
      <w:ins w:id="91" w:author="Luka Seamus Wright" w:date="2025-06-24T14:39:00Z" w16du:dateUtc="2025-06-24T06:39:00Z">
        <w:r w:rsidR="00B54DE3">
          <w:rPr>
            <w:rFonts w:ascii="Times New Roman" w:hAnsi="Times New Roman" w:cs="Times New Roman"/>
          </w:rPr>
          <w:t>one</w:t>
        </w:r>
      </w:ins>
      <w:ins w:id="92" w:author="Luka Seamus Wright" w:date="2025-06-24T14:37:00Z" w16du:dateUtc="2025-06-24T06:37:00Z">
        <w:r w:rsidR="007240CD">
          <w:rPr>
            <w:rFonts w:ascii="Times New Roman" w:hAnsi="Times New Roman" w:cs="Times New Roman"/>
          </w:rPr>
          <w:t xml:space="preserve"> metre depth.</w:t>
        </w:r>
      </w:ins>
    </w:p>
    <w:p w14:paraId="4EE020F4" w14:textId="77777777" w:rsidR="00786433" w:rsidRPr="000B1A43" w:rsidRDefault="00786433" w:rsidP="00786433">
      <w:pPr>
        <w:spacing w:line="480" w:lineRule="auto"/>
        <w:rPr>
          <w:rFonts w:ascii="Times New Roman" w:hAnsi="Times New Roman" w:cs="Times New Roman"/>
        </w:rPr>
      </w:pPr>
    </w:p>
    <w:p w14:paraId="075D1BB8" w14:textId="5C9BE02F"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The </w:t>
      </w:r>
      <w:proofErr w:type="gramStart"/>
      <w:r w:rsidRPr="000B1A43">
        <w:rPr>
          <w:rFonts w:ascii="Times New Roman" w:hAnsi="Times New Roman" w:cs="Times New Roman"/>
          <w:i/>
          <w:iCs/>
        </w:rPr>
        <w:t>ex situ</w:t>
      </w:r>
      <w:proofErr w:type="gramEnd"/>
      <w:r w:rsidRPr="000B1A43">
        <w:rPr>
          <w:rFonts w:ascii="Times New Roman" w:hAnsi="Times New Roman" w:cs="Times New Roman"/>
        </w:rPr>
        <w:t xml:space="preserve"> decomposition experiment was commenced on the respective day of collection by excising individual leaves (</w:t>
      </w:r>
      <w:r w:rsidRPr="000B1A43">
        <w:rPr>
          <w:rFonts w:ascii="Times New Roman" w:hAnsi="Times New Roman" w:cs="Times New Roman"/>
          <w:i/>
          <w:iCs/>
        </w:rPr>
        <w:t>H. ovalis</w:t>
      </w:r>
      <w:r w:rsidRPr="000B1A43">
        <w:rPr>
          <w:rFonts w:ascii="Times New Roman" w:hAnsi="Times New Roman" w:cs="Times New Roman"/>
        </w:rPr>
        <w:t>) or leaf clusters (</w:t>
      </w:r>
      <w:r w:rsidRPr="000B1A43">
        <w:rPr>
          <w:rFonts w:ascii="Times New Roman" w:hAnsi="Times New Roman" w:cs="Times New Roman"/>
          <w:i/>
          <w:iCs/>
        </w:rPr>
        <w:t>A. antarctica</w:t>
      </w:r>
      <w:r w:rsidRPr="000B1A43">
        <w:rPr>
          <w:rFonts w:ascii="Times New Roman" w:hAnsi="Times New Roman" w:cs="Times New Roman"/>
        </w:rPr>
        <w:t>), hereinafter leaves, and immediately measuring photosynthesis (see next paragraph) of six (</w:t>
      </w:r>
      <w:r w:rsidRPr="000B1A43">
        <w:rPr>
          <w:rFonts w:ascii="Times New Roman" w:hAnsi="Times New Roman" w:cs="Times New Roman"/>
          <w:i/>
          <w:iCs/>
        </w:rPr>
        <w:t>H. ovalis</w:t>
      </w:r>
      <w:r w:rsidRPr="000B1A43">
        <w:rPr>
          <w:rFonts w:ascii="Times New Roman" w:hAnsi="Times New Roman" w:cs="Times New Roman"/>
        </w:rPr>
        <w:t>) or nine (</w:t>
      </w:r>
      <w:r w:rsidRPr="000B1A43">
        <w:rPr>
          <w:rFonts w:ascii="Times New Roman" w:hAnsi="Times New Roman" w:cs="Times New Roman"/>
          <w:i/>
          <w:iCs/>
        </w:rPr>
        <w:t>A. antarctica</w:t>
      </w:r>
      <w:r w:rsidRPr="000B1A43">
        <w:rPr>
          <w:rFonts w:ascii="Times New Roman" w:hAnsi="Times New Roman" w:cs="Times New Roman"/>
        </w:rPr>
        <w:t xml:space="preserve">) samples. The remaining leaves were enclosed in mesh (3-mm </w:t>
      </w:r>
      <w:r w:rsidRPr="000B1A43">
        <w:rPr>
          <w:rFonts w:ascii="Cambria Math" w:hAnsi="Cambria Math" w:cs="Cambria Math"/>
        </w:rPr>
        <w:t>⌀</w:t>
      </w:r>
      <w:r w:rsidRPr="000B1A43">
        <w:rPr>
          <w:rFonts w:ascii="Times New Roman" w:hAnsi="Times New Roman" w:cs="Times New Roman"/>
        </w:rPr>
        <w:t xml:space="preserve">). Mesh bags were weighed down with inert aquarium pebbles and placed on the sediment in the </w:t>
      </w:r>
      <w:ins w:id="93" w:author="Luka Seamus Wright" w:date="2025-06-24T12:54:00Z" w16du:dateUtc="2025-06-24T04:54:00Z">
        <w:r w:rsidR="005B60D8">
          <w:rPr>
            <w:rFonts w:ascii="Times New Roman" w:hAnsi="Times New Roman" w:cs="Times New Roman"/>
          </w:rPr>
          <w:t xml:space="preserve">same </w:t>
        </w:r>
      </w:ins>
      <w:r w:rsidRPr="000B1A43">
        <w:rPr>
          <w:rFonts w:ascii="Times New Roman" w:hAnsi="Times New Roman" w:cs="Times New Roman"/>
        </w:rPr>
        <w:t>220-L tank</w:t>
      </w:r>
      <w:ins w:id="94" w:author="Luka Seamus Wright" w:date="2025-06-24T12:54:00Z" w16du:dateUtc="2025-06-24T04:54:00Z">
        <w:r w:rsidR="005B60D8">
          <w:rPr>
            <w:rFonts w:ascii="Times New Roman" w:hAnsi="Times New Roman" w:cs="Times New Roman"/>
          </w:rPr>
          <w:t xml:space="preserve"> under </w:t>
        </w:r>
      </w:ins>
      <w:ins w:id="95" w:author="Luka Seamus Wright" w:date="2025-06-24T12:55:00Z" w16du:dateUtc="2025-06-24T04:55:00Z">
        <w:r w:rsidR="00712380">
          <w:rPr>
            <w:rFonts w:ascii="Times New Roman" w:hAnsi="Times New Roman" w:cs="Times New Roman"/>
          </w:rPr>
          <w:t>identical</w:t>
        </w:r>
      </w:ins>
      <w:ins w:id="96" w:author="Luka Seamus Wright" w:date="2025-06-24T12:54:00Z" w16du:dateUtc="2025-06-24T04:54:00Z">
        <w:r w:rsidR="005B60D8">
          <w:rPr>
            <w:rFonts w:ascii="Times New Roman" w:hAnsi="Times New Roman" w:cs="Times New Roman"/>
          </w:rPr>
          <w:t xml:space="preserve"> </w:t>
        </w:r>
      </w:ins>
      <w:ins w:id="97" w:author="Luka Seamus Wright" w:date="2025-06-24T12:55:00Z" w16du:dateUtc="2025-06-24T04:55:00Z">
        <w:r w:rsidR="0086154C">
          <w:rPr>
            <w:rFonts w:ascii="Times New Roman" w:hAnsi="Times New Roman" w:cs="Times New Roman"/>
          </w:rPr>
          <w:t>photon fluence rate</w:t>
        </w:r>
      </w:ins>
      <w:ins w:id="98" w:author="Luka Seamus Wright" w:date="2025-06-24T14:17:00Z" w16du:dateUtc="2025-06-24T06:17:00Z">
        <w:r w:rsidR="00983793">
          <w:rPr>
            <w:rFonts w:ascii="Times New Roman" w:hAnsi="Times New Roman" w:cs="Times New Roman"/>
          </w:rPr>
          <w:t xml:space="preserve"> of </w:t>
        </w:r>
        <w:r w:rsidR="00983793" w:rsidRPr="000B1A43">
          <w:rPr>
            <w:rFonts w:ascii="Times New Roman" w:hAnsi="Times New Roman" w:cs="Times New Roman"/>
          </w:rPr>
          <w:t>11 ± 1.6 µmol photons m</w:t>
        </w:r>
        <w:r w:rsidR="00983793" w:rsidRPr="000B1A43">
          <w:rPr>
            <w:rFonts w:ascii="Times New Roman" w:hAnsi="Times New Roman" w:cs="Times New Roman"/>
            <w:vertAlign w:val="superscript"/>
          </w:rPr>
          <w:t>–2</w:t>
        </w:r>
        <w:r w:rsidR="00983793" w:rsidRPr="000B1A43">
          <w:rPr>
            <w:rFonts w:ascii="Times New Roman" w:hAnsi="Times New Roman" w:cs="Times New Roman"/>
          </w:rPr>
          <w:t xml:space="preserve"> s</w:t>
        </w:r>
        <w:r w:rsidR="00983793" w:rsidRPr="000B1A43">
          <w:rPr>
            <w:rFonts w:ascii="Times New Roman" w:hAnsi="Times New Roman" w:cs="Times New Roman"/>
            <w:vertAlign w:val="superscript"/>
          </w:rPr>
          <w:t>–1</w:t>
        </w:r>
      </w:ins>
      <w:ins w:id="99" w:author="Luka Seamus Wright" w:date="2025-06-24T14:10:00Z" w16du:dateUtc="2025-06-24T06:10:00Z">
        <w:r w:rsidR="00741665">
          <w:rPr>
            <w:rFonts w:ascii="Times New Roman" w:hAnsi="Times New Roman" w:cs="Times New Roman"/>
          </w:rPr>
          <w:t xml:space="preserve">, </w:t>
        </w:r>
      </w:ins>
      <w:ins w:id="100" w:author="Luka Seamus Wright" w:date="2025-06-24T14:17:00Z" w16du:dateUtc="2025-06-24T06:17:00Z">
        <w:r w:rsidR="00983793">
          <w:rPr>
            <w:rFonts w:ascii="Times New Roman" w:hAnsi="Times New Roman" w:cs="Times New Roman"/>
          </w:rPr>
          <w:t xml:space="preserve">which </w:t>
        </w:r>
      </w:ins>
      <w:ins w:id="101" w:author="Luka Seamus Wright" w:date="2025-06-24T14:33:00Z" w16du:dateUtc="2025-06-24T06:33:00Z">
        <w:r w:rsidR="00E328DF">
          <w:rPr>
            <w:rFonts w:ascii="Times New Roman" w:hAnsi="Times New Roman" w:cs="Times New Roman"/>
          </w:rPr>
          <w:t>is more than sufficient for</w:t>
        </w:r>
      </w:ins>
      <w:ins w:id="102" w:author="Luka Seamus Wright" w:date="2025-06-24T14:19:00Z" w16du:dateUtc="2025-06-24T06:19:00Z">
        <w:r w:rsidR="00476FAF">
          <w:rPr>
            <w:rFonts w:ascii="Times New Roman" w:hAnsi="Times New Roman" w:cs="Times New Roman"/>
          </w:rPr>
          <w:t xml:space="preserve"> detrital photosynthesis</w:t>
        </w:r>
      </w:ins>
      <w:ins w:id="103" w:author="Luka Seamus Wright" w:date="2025-06-24T14:33:00Z" w16du:dateUtc="2025-06-24T06:33:00Z">
        <w:r w:rsidR="00E328DF">
          <w:rPr>
            <w:rFonts w:ascii="Times New Roman" w:hAnsi="Times New Roman" w:cs="Times New Roman"/>
          </w:rPr>
          <w:t xml:space="preserve"> to play a role</w:t>
        </w:r>
      </w:ins>
      <w:ins w:id="104" w:author="Luka Seamus Wright" w:date="2025-06-24T14:19:00Z" w16du:dateUtc="2025-06-24T06:19:00Z">
        <w:r w:rsidR="00476FAF">
          <w:rPr>
            <w:rFonts w:ascii="Times New Roman" w:hAnsi="Times New Roman" w:cs="Times New Roman"/>
          </w:rPr>
          <w:t xml:space="preserve"> (</w:t>
        </w:r>
        <w:r w:rsidR="00476FAF" w:rsidRPr="000B1A43">
          <w:rPr>
            <w:rFonts w:ascii="Times New Roman" w:hAnsi="Times New Roman" w:cs="Times New Roman"/>
          </w:rPr>
          <w:fldChar w:fldCharType="begin"/>
        </w:r>
        <w:r w:rsidR="00476FAF" w:rsidRPr="000B1A43">
          <w:rPr>
            <w:rFonts w:ascii="Times New Roman" w:hAnsi="Times New Roman" w:cs="Times New Roman"/>
          </w:rPr>
          <w:instrText>ADDIN BEC{Wright et al., 2023, #11375}</w:instrText>
        </w:r>
        <w:r w:rsidR="00476FAF" w:rsidRPr="000B1A43">
          <w:rPr>
            <w:rFonts w:ascii="Times New Roman" w:hAnsi="Times New Roman" w:cs="Times New Roman"/>
          </w:rPr>
          <w:fldChar w:fldCharType="separate"/>
        </w:r>
        <w:r w:rsidR="00476FAF" w:rsidRPr="000B1A43">
          <w:rPr>
            <w:rFonts w:ascii="Times New Roman" w:hAnsi="Times New Roman" w:cs="Times New Roman"/>
          </w:rPr>
          <w:t>Wright</w:t>
        </w:r>
        <w:r w:rsidR="00476FAF" w:rsidRPr="000B1A43">
          <w:rPr>
            <w:rFonts w:ascii="Times New Roman" w:hAnsi="Times New Roman" w:cs="Times New Roman"/>
            <w:i/>
          </w:rPr>
          <w:t xml:space="preserve"> et al.</w:t>
        </w:r>
        <w:r w:rsidR="00476FAF" w:rsidRPr="000B1A43">
          <w:rPr>
            <w:rFonts w:ascii="Times New Roman" w:hAnsi="Times New Roman" w:cs="Times New Roman"/>
          </w:rPr>
          <w:t>, 2024)</w:t>
        </w:r>
        <w:r w:rsidR="00476FAF" w:rsidRPr="000B1A43">
          <w:rPr>
            <w:rFonts w:ascii="Times New Roman" w:hAnsi="Times New Roman" w:cs="Times New Roman"/>
          </w:rPr>
          <w:fldChar w:fldCharType="end"/>
        </w:r>
        <w:r w:rsidR="00476FAF">
          <w:rPr>
            <w:rFonts w:ascii="Times New Roman" w:hAnsi="Times New Roman" w:cs="Times New Roman"/>
          </w:rPr>
          <w:t xml:space="preserve"> and </w:t>
        </w:r>
      </w:ins>
      <w:ins w:id="105" w:author="Luka Seamus Wright" w:date="2025-06-24T14:17:00Z" w16du:dateUtc="2025-06-24T06:17:00Z">
        <w:r w:rsidR="00983793">
          <w:rPr>
            <w:rFonts w:ascii="Times New Roman" w:hAnsi="Times New Roman" w:cs="Times New Roman"/>
          </w:rPr>
          <w:t xml:space="preserve">is </w:t>
        </w:r>
      </w:ins>
      <w:ins w:id="106" w:author="Luka Seamus Wright" w:date="2025-06-24T14:18:00Z" w16du:dateUtc="2025-06-24T06:18:00Z">
        <w:r w:rsidR="00983793">
          <w:rPr>
            <w:rFonts w:ascii="Times New Roman" w:hAnsi="Times New Roman" w:cs="Times New Roman"/>
          </w:rPr>
          <w:t>representative of the light environment experienced by detritus in the</w:t>
        </w:r>
      </w:ins>
      <w:ins w:id="107" w:author="Luka Seamus Wright" w:date="2025-06-24T14:16:00Z" w16du:dateUtc="2025-06-24T06:16:00Z">
        <w:r w:rsidR="00974D39">
          <w:rPr>
            <w:rFonts w:ascii="Times New Roman" w:hAnsi="Times New Roman" w:cs="Times New Roman"/>
          </w:rPr>
          <w:t xml:space="preserve"> understorey of kelp forests and seagrass meadows or on deeper sediment flats</w:t>
        </w:r>
      </w:ins>
      <w:r w:rsidRPr="000B1A43">
        <w:rPr>
          <w:rFonts w:ascii="Times New Roman" w:hAnsi="Times New Roman" w:cs="Times New Roman"/>
        </w:rPr>
        <w:t xml:space="preserve">. </w:t>
      </w:r>
      <w:ins w:id="108" w:author="Luka Seamus Wright" w:date="2025-06-25T08:36:00Z" w16du:dateUtc="2025-06-25T00:36:00Z">
        <w:r w:rsidR="00A92825">
          <w:rPr>
            <w:rFonts w:ascii="Times New Roman" w:hAnsi="Times New Roman" w:cs="Times New Roman"/>
          </w:rPr>
          <w:t>T</w:t>
        </w:r>
        <w:r w:rsidR="00A92825" w:rsidRPr="000B1A43">
          <w:rPr>
            <w:rFonts w:ascii="Times New Roman" w:hAnsi="Times New Roman" w:cs="Times New Roman"/>
          </w:rPr>
          <w:t xml:space="preserve">o measure photosynthesis </w:t>
        </w:r>
        <w:r w:rsidR="00A92825">
          <w:rPr>
            <w:rFonts w:ascii="Times New Roman" w:hAnsi="Times New Roman" w:cs="Times New Roman"/>
          </w:rPr>
          <w:t>a</w:t>
        </w:r>
      </w:ins>
      <w:del w:id="109" w:author="Luka Seamus Wright" w:date="2025-06-25T08:36:00Z" w16du:dateUtc="2025-06-25T00:36:00Z">
        <w:r w:rsidRPr="000B1A43" w:rsidDel="00A92825">
          <w:rPr>
            <w:rFonts w:ascii="Times New Roman" w:hAnsi="Times New Roman" w:cs="Times New Roman"/>
          </w:rPr>
          <w:delText>A</w:delText>
        </w:r>
      </w:del>
      <w:r w:rsidRPr="000B1A43">
        <w:rPr>
          <w:rFonts w:ascii="Times New Roman" w:hAnsi="Times New Roman" w:cs="Times New Roman"/>
        </w:rPr>
        <w:t>t each of five (</w:t>
      </w:r>
      <w:r w:rsidRPr="000B1A43">
        <w:rPr>
          <w:rFonts w:ascii="Times New Roman" w:hAnsi="Times New Roman" w:cs="Times New Roman"/>
          <w:i/>
          <w:iCs/>
        </w:rPr>
        <w:t>A. antarctica</w:t>
      </w:r>
      <w:r w:rsidRPr="000B1A43">
        <w:rPr>
          <w:rFonts w:ascii="Times New Roman" w:hAnsi="Times New Roman" w:cs="Times New Roman"/>
        </w:rPr>
        <w:t>) to six (</w:t>
      </w:r>
      <w:r w:rsidRPr="000B1A43">
        <w:rPr>
          <w:rFonts w:ascii="Times New Roman" w:hAnsi="Times New Roman" w:cs="Times New Roman"/>
          <w:i/>
          <w:iCs/>
        </w:rPr>
        <w:t>H. ovalis</w:t>
      </w:r>
      <w:r w:rsidRPr="000B1A43">
        <w:rPr>
          <w:rFonts w:ascii="Times New Roman" w:hAnsi="Times New Roman" w:cs="Times New Roman"/>
        </w:rPr>
        <w:t>) timepoints over 34 d following excision, six destructive samples were taken from the mesh bags</w:t>
      </w:r>
      <w:ins w:id="110" w:author="Luka Seamus Wright" w:date="2025-06-25T08:36:00Z" w16du:dateUtc="2025-06-25T00:36:00Z">
        <w:r w:rsidR="00A92825">
          <w:rPr>
            <w:rFonts w:ascii="Times New Roman" w:hAnsi="Times New Roman" w:cs="Times New Roman"/>
          </w:rPr>
          <w:t xml:space="preserve"> which were kept submerged</w:t>
        </w:r>
      </w:ins>
      <w:ins w:id="111" w:author="Luka Seamus Wright" w:date="2025-06-25T08:37:00Z" w16du:dateUtc="2025-06-25T00:37:00Z">
        <w:r w:rsidR="00B025E5">
          <w:rPr>
            <w:rFonts w:ascii="Times New Roman" w:hAnsi="Times New Roman" w:cs="Times New Roman"/>
          </w:rPr>
          <w:t xml:space="preserve"> for the entire duration of the </w:t>
        </w:r>
      </w:ins>
      <w:ins w:id="112" w:author="Luka Seamus Wright" w:date="2025-06-25T08:38:00Z" w16du:dateUtc="2025-06-25T00:38:00Z">
        <w:r w:rsidR="009009ED">
          <w:rPr>
            <w:rFonts w:ascii="Times New Roman" w:hAnsi="Times New Roman" w:cs="Times New Roman"/>
          </w:rPr>
          <w:t>experiment</w:t>
        </w:r>
      </w:ins>
      <w:del w:id="113" w:author="Luka Seamus Wright" w:date="2025-06-25T08:36:00Z" w16du:dateUtc="2025-06-25T00:36:00Z">
        <w:r w:rsidRPr="000B1A43" w:rsidDel="00A92825">
          <w:rPr>
            <w:rFonts w:ascii="Times New Roman" w:hAnsi="Times New Roman" w:cs="Times New Roman"/>
          </w:rPr>
          <w:delText xml:space="preserve"> to measure photosynthesis</w:delText>
        </w:r>
      </w:del>
      <w:r w:rsidRPr="000B1A43">
        <w:rPr>
          <w:rFonts w:ascii="Times New Roman" w:hAnsi="Times New Roman" w:cs="Times New Roman"/>
        </w:rPr>
        <w:t>.</w:t>
      </w:r>
    </w:p>
    <w:p w14:paraId="19FD049D" w14:textId="77777777" w:rsidR="00786433" w:rsidRPr="000B1A43" w:rsidRDefault="00786433" w:rsidP="00786433">
      <w:pPr>
        <w:spacing w:line="480" w:lineRule="auto"/>
        <w:rPr>
          <w:rFonts w:ascii="Times New Roman" w:hAnsi="Times New Roman" w:cs="Times New Roman"/>
        </w:rPr>
      </w:pPr>
    </w:p>
    <w:p w14:paraId="1AA6B94E" w14:textId="55598862"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Light-saturated net photosynthesis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of leaves was measured using closed oxygen (O</w:t>
      </w:r>
      <w:r w:rsidRPr="000B1A43">
        <w:rPr>
          <w:rFonts w:ascii="Times New Roman" w:hAnsi="Times New Roman" w:cs="Times New Roman"/>
          <w:vertAlign w:val="subscript"/>
        </w:rPr>
        <w:t>2</w:t>
      </w:r>
      <w:r w:rsidRPr="000B1A43">
        <w:rPr>
          <w:rFonts w:ascii="Times New Roman" w:hAnsi="Times New Roman" w:cs="Times New Roman"/>
        </w:rPr>
        <w:t>) incubations (c</w:t>
      </w:r>
      <w:del w:id="114" w:author="Luka Seamus Wright" w:date="2025-06-24T10:44:00Z" w16du:dateUtc="2025-06-24T02:44:00Z">
        <w:r w:rsidRPr="000B1A43" w:rsidDel="006B10E8">
          <w:rPr>
            <w:rFonts w:ascii="Times New Roman" w:hAnsi="Times New Roman" w:cs="Times New Roman"/>
          </w:rPr>
          <w:delText>.</w:delText>
        </w:r>
      </w:del>
      <w:r w:rsidRPr="000B1A43">
        <w:rPr>
          <w:rFonts w:ascii="Times New Roman" w:hAnsi="Times New Roman" w:cs="Times New Roman"/>
        </w:rPr>
        <w:t xml:space="preserve">f. </w:t>
      </w:r>
      <w:r w:rsidRPr="000B1A43">
        <w:rPr>
          <w:rFonts w:ascii="Times New Roman" w:hAnsi="Times New Roman" w:cs="Times New Roman"/>
        </w:rPr>
        <w:fldChar w:fldCharType="begin"/>
      </w:r>
      <w:r w:rsidRPr="000B1A43">
        <w:rPr>
          <w:rFonts w:ascii="Times New Roman" w:hAnsi="Times New Roman" w:cs="Times New Roman"/>
        </w:rPr>
        <w:instrText>ADDIN BEC{Wright et al., 2023, #11375}</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w:t>
      </w:r>
      <w:r w:rsidRPr="000B1A43">
        <w:rPr>
          <w:rFonts w:ascii="Times New Roman" w:hAnsi="Times New Roman" w:cs="Times New Roman"/>
          <w:i/>
          <w:iCs/>
        </w:rPr>
        <w:t>A. antarctica</w:t>
      </w:r>
      <w:r w:rsidRPr="000B1A43">
        <w:rPr>
          <w:rFonts w:ascii="Times New Roman" w:hAnsi="Times New Roman" w:cs="Times New Roman"/>
        </w:rPr>
        <w:t xml:space="preserve"> leaf clusters weigh roughly ten times as much as </w:t>
      </w:r>
      <w:r w:rsidRPr="000B1A43">
        <w:rPr>
          <w:rFonts w:ascii="Times New Roman" w:hAnsi="Times New Roman" w:cs="Times New Roman"/>
          <w:i/>
          <w:iCs/>
        </w:rPr>
        <w:t>H. ovalis</w:t>
      </w:r>
      <w:r w:rsidRPr="000B1A43">
        <w:rPr>
          <w:rFonts w:ascii="Times New Roman" w:hAnsi="Times New Roman" w:cs="Times New Roman"/>
        </w:rPr>
        <w:t xml:space="preserve"> leaves (</w:t>
      </w:r>
      <w:proofErr w:type="gramStart"/>
      <w:r w:rsidRPr="000B1A43">
        <w:rPr>
          <w:rFonts w:ascii="Times New Roman" w:hAnsi="Times New Roman" w:cs="Times New Roman"/>
        </w:rPr>
        <w:t>in light of</w:t>
      </w:r>
      <w:proofErr w:type="gramEnd"/>
      <w:r w:rsidRPr="000B1A43">
        <w:rPr>
          <w:rFonts w:ascii="Times New Roman" w:hAnsi="Times New Roman" w:cs="Times New Roman"/>
        </w:rPr>
        <w:t xml:space="preserve"> my data the mass ratio seems to be closer to 14:1). Since I wanted to measure both seagrasses </w:t>
      </w:r>
      <w:del w:id="115" w:author="Luka Seamus Wright" w:date="2025-06-25T09:03:00Z" w16du:dateUtc="2025-06-25T01:03:00Z">
        <w:r w:rsidRPr="000B1A43" w:rsidDel="006E5A1E">
          <w:rPr>
            <w:rFonts w:ascii="Times New Roman" w:hAnsi="Times New Roman" w:cs="Times New Roman"/>
          </w:rPr>
          <w:delText xml:space="preserve">in </w:delText>
        </w:r>
      </w:del>
      <w:ins w:id="116" w:author="Luka Seamus Wright" w:date="2025-06-25T09:03:00Z" w16du:dateUtc="2025-06-25T01:03:00Z">
        <w:r w:rsidR="006E5A1E">
          <w:rPr>
            <w:rFonts w:ascii="Times New Roman" w:hAnsi="Times New Roman" w:cs="Times New Roman"/>
          </w:rPr>
          <w:t>at</w:t>
        </w:r>
        <w:r w:rsidR="006E5A1E" w:rsidRPr="000B1A43">
          <w:rPr>
            <w:rFonts w:ascii="Times New Roman" w:hAnsi="Times New Roman" w:cs="Times New Roman"/>
          </w:rPr>
          <w:t xml:space="preserve"> </w:t>
        </w:r>
      </w:ins>
      <w:del w:id="117" w:author="Luka Seamus Wright" w:date="2025-06-25T08:59:00Z" w16du:dateUtc="2025-06-25T00:59:00Z">
        <w:r w:rsidRPr="000B1A43" w:rsidDel="00DE6787">
          <w:rPr>
            <w:rFonts w:ascii="Times New Roman" w:hAnsi="Times New Roman" w:cs="Times New Roman"/>
          </w:rPr>
          <w:delText>the same</w:delText>
        </w:r>
      </w:del>
      <w:ins w:id="118" w:author="Luka Seamus Wright" w:date="2025-06-25T08:59:00Z" w16du:dateUtc="2025-06-25T00:59:00Z">
        <w:r w:rsidR="00DE6787">
          <w:rPr>
            <w:rFonts w:ascii="Times New Roman" w:hAnsi="Times New Roman" w:cs="Times New Roman"/>
          </w:rPr>
          <w:t>a comparable</w:t>
        </w:r>
      </w:ins>
      <w:r w:rsidRPr="000B1A43">
        <w:rPr>
          <w:rFonts w:ascii="Times New Roman" w:hAnsi="Times New Roman" w:cs="Times New Roman"/>
        </w:rPr>
        <w:t xml:space="preserve"> </w:t>
      </w:r>
      <w:ins w:id="119" w:author="Luka Seamus Wright" w:date="2025-06-25T09:04:00Z" w16du:dateUtc="2025-06-25T01:04:00Z">
        <w:r w:rsidR="00170A90">
          <w:rPr>
            <w:rFonts w:ascii="Times New Roman" w:hAnsi="Times New Roman" w:cs="Times New Roman"/>
          </w:rPr>
          <w:t xml:space="preserve">leaf </w:t>
        </w:r>
      </w:ins>
      <w:ins w:id="120" w:author="Luka Seamus Wright" w:date="2025-06-25T09:02:00Z" w16du:dateUtc="2025-06-25T01:02:00Z">
        <w:r w:rsidR="008C094C">
          <w:rPr>
            <w:rFonts w:ascii="Times New Roman" w:hAnsi="Times New Roman" w:cs="Times New Roman"/>
          </w:rPr>
          <w:t>mass</w:t>
        </w:r>
      </w:ins>
      <w:ins w:id="121" w:author="Luka Seamus Wright" w:date="2025-06-25T09:04:00Z" w16du:dateUtc="2025-06-25T01:04:00Z">
        <w:r w:rsidR="00170A90">
          <w:rPr>
            <w:rFonts w:ascii="Times New Roman" w:hAnsi="Times New Roman" w:cs="Times New Roman"/>
          </w:rPr>
          <w:t xml:space="preserve"> per </w:t>
        </w:r>
      </w:ins>
      <w:r w:rsidRPr="000B1A43">
        <w:rPr>
          <w:rFonts w:ascii="Times New Roman" w:hAnsi="Times New Roman" w:cs="Times New Roman"/>
        </w:rPr>
        <w:t xml:space="preserve">volume for the same duration, I incubated ten </w:t>
      </w:r>
      <w:r w:rsidRPr="000B1A43">
        <w:rPr>
          <w:rFonts w:ascii="Times New Roman" w:hAnsi="Times New Roman" w:cs="Times New Roman"/>
          <w:i/>
          <w:iCs/>
        </w:rPr>
        <w:t>H. ovalis</w:t>
      </w:r>
      <w:r w:rsidRPr="000B1A43">
        <w:rPr>
          <w:rFonts w:ascii="Times New Roman" w:hAnsi="Times New Roman" w:cs="Times New Roman"/>
        </w:rPr>
        <w:t xml:space="preserve"> leaves or single </w:t>
      </w:r>
      <w:r w:rsidRPr="000B1A43">
        <w:rPr>
          <w:rFonts w:ascii="Times New Roman" w:hAnsi="Times New Roman" w:cs="Times New Roman"/>
          <w:i/>
          <w:iCs/>
        </w:rPr>
        <w:t>A. antarctica</w:t>
      </w:r>
      <w:r w:rsidRPr="000B1A43">
        <w:rPr>
          <w:rFonts w:ascii="Times New Roman" w:hAnsi="Times New Roman" w:cs="Times New Roman"/>
        </w:rPr>
        <w:t xml:space="preserve"> leaf clusters alongside seawater blanks in </w:t>
      </w:r>
      <w:r w:rsidRPr="000B1A43">
        <w:rPr>
          <w:rFonts w:ascii="Times New Roman" w:hAnsi="Times New Roman" w:cs="Times New Roman"/>
        </w:rPr>
        <w:lastRenderedPageBreak/>
        <w:t>sealed glass jars filled with water collected from the flow-through system. Each jar was equipped with a magnetic stir bar and a self-adhesive planar O</w:t>
      </w:r>
      <w:r w:rsidRPr="000B1A43">
        <w:rPr>
          <w:rFonts w:ascii="Times New Roman" w:hAnsi="Times New Roman" w:cs="Times New Roman"/>
          <w:vertAlign w:val="subscript"/>
        </w:rPr>
        <w:t>2</w:t>
      </w:r>
      <w:r w:rsidRPr="000B1A43">
        <w:rPr>
          <w:rFonts w:ascii="Times New Roman" w:hAnsi="Times New Roman" w:cs="Times New Roman"/>
        </w:rPr>
        <w:t xml:space="preserve"> sensor spot (SP-PSt3-SA-NAU-D5-YOP, </w:t>
      </w:r>
      <w:proofErr w:type="spellStart"/>
      <w:r w:rsidRPr="000B1A43">
        <w:rPr>
          <w:rFonts w:ascii="Times New Roman" w:hAnsi="Times New Roman" w:cs="Times New Roman"/>
        </w:rPr>
        <w:t>PreSens</w:t>
      </w:r>
      <w:proofErr w:type="spellEnd"/>
      <w:r w:rsidRPr="000B1A43">
        <w:rPr>
          <w:rFonts w:ascii="Times New Roman" w:hAnsi="Times New Roman" w:cs="Times New Roman"/>
        </w:rPr>
        <w:t xml:space="preserve"> Precision Sensing GmbH, Regensburg, Germany) and placed on a magnetic stirrer under a saturating </w:t>
      </w:r>
      <w:r w:rsidRPr="000B1A43">
        <w:rPr>
          <w:rFonts w:ascii="Times New Roman" w:hAnsi="Times New Roman" w:cs="Times New Roman"/>
        </w:rPr>
        <w:fldChar w:fldCharType="begin"/>
      </w:r>
      <w:r w:rsidRPr="000B1A43">
        <w:rPr>
          <w:rFonts w:ascii="Times New Roman" w:hAnsi="Times New Roman" w:cs="Times New Roman"/>
        </w:rPr>
        <w:instrText>ADDIN BEC{Jamaludin et al., 2006, #2708; Masini and Manning, 1997, #37837; Said et al., 2021, #107855}</w:instrText>
      </w:r>
      <w:r w:rsidRPr="000B1A43">
        <w:rPr>
          <w:rFonts w:ascii="Times New Roman" w:hAnsi="Times New Roman" w:cs="Times New Roman"/>
        </w:rPr>
        <w:fldChar w:fldCharType="separate"/>
      </w:r>
      <w:r w:rsidRPr="000B1A43">
        <w:rPr>
          <w:rFonts w:ascii="Times New Roman" w:hAnsi="Times New Roman" w:cs="Times New Roman"/>
        </w:rPr>
        <w:t>(Masini and Manning, 1997; Jamaludin</w:t>
      </w:r>
      <w:r w:rsidRPr="000B1A43">
        <w:rPr>
          <w:rFonts w:ascii="Times New Roman" w:hAnsi="Times New Roman" w:cs="Times New Roman"/>
          <w:i/>
        </w:rPr>
        <w:t xml:space="preserve"> et al.</w:t>
      </w:r>
      <w:r w:rsidRPr="000B1A43">
        <w:rPr>
          <w:rFonts w:ascii="Times New Roman" w:hAnsi="Times New Roman" w:cs="Times New Roman"/>
        </w:rPr>
        <w:t>, 2006; Said</w:t>
      </w:r>
      <w:r w:rsidRPr="000B1A43">
        <w:rPr>
          <w:rFonts w:ascii="Times New Roman" w:hAnsi="Times New Roman" w:cs="Times New Roman"/>
          <w:i/>
        </w:rPr>
        <w:t xml:space="preserve"> et al.</w:t>
      </w:r>
      <w:r w:rsidRPr="000B1A43">
        <w:rPr>
          <w:rFonts w:ascii="Times New Roman" w:hAnsi="Times New Roman" w:cs="Times New Roman"/>
        </w:rPr>
        <w:t>, 2021)</w:t>
      </w:r>
      <w:r w:rsidRPr="000B1A43">
        <w:rPr>
          <w:rFonts w:ascii="Times New Roman" w:hAnsi="Times New Roman" w:cs="Times New Roman"/>
        </w:rPr>
        <w:fldChar w:fldCharType="end"/>
      </w:r>
      <w:r w:rsidRPr="000B1A43">
        <w:rPr>
          <w:rFonts w:ascii="Times New Roman" w:hAnsi="Times New Roman" w:cs="Times New Roman"/>
        </w:rPr>
        <w:t xml:space="preserve"> irradiance of 420 ± 19 µmol photons m</w:t>
      </w:r>
      <w:r w:rsidRPr="000B1A43">
        <w:rPr>
          <w:rFonts w:ascii="Times New Roman" w:hAnsi="Times New Roman" w:cs="Times New Roman"/>
          <w:vertAlign w:val="superscript"/>
        </w:rPr>
        <w:t>–2</w:t>
      </w:r>
      <w:r w:rsidRPr="000B1A43">
        <w:rPr>
          <w:rFonts w:ascii="Times New Roman" w:hAnsi="Times New Roman" w:cs="Times New Roman"/>
        </w:rPr>
        <w:t xml:space="preserve"> s</w:t>
      </w:r>
      <w:r w:rsidRPr="000B1A43">
        <w:rPr>
          <w:rFonts w:ascii="Times New Roman" w:hAnsi="Times New Roman" w:cs="Times New Roman"/>
          <w:vertAlign w:val="superscript"/>
        </w:rPr>
        <w:t>–1</w:t>
      </w:r>
      <w:r w:rsidRPr="000B1A43">
        <w:rPr>
          <w:rFonts w:ascii="Times New Roman" w:hAnsi="Times New Roman" w:cs="Times New Roman"/>
        </w:rPr>
        <w:t xml:space="preserve"> (Zeus, </w:t>
      </w:r>
      <w:proofErr w:type="spellStart"/>
      <w:r w:rsidRPr="000B1A43">
        <w:rPr>
          <w:rFonts w:ascii="Times New Roman" w:hAnsi="Times New Roman" w:cs="Times New Roman"/>
          <w:color w:val="000000"/>
          <w:shd w:val="clear" w:color="auto" w:fill="FFFFFF"/>
          <w:lang w:eastAsia="en-GB"/>
        </w:rPr>
        <w:t>Ledzeal</w:t>
      </w:r>
      <w:proofErr w:type="spellEnd"/>
      <w:r w:rsidRPr="000B1A43">
        <w:rPr>
          <w:rFonts w:ascii="Times New Roman" w:hAnsi="Times New Roman" w:cs="Times New Roman"/>
          <w:color w:val="000000"/>
          <w:shd w:val="clear" w:color="auto" w:fill="FFFFFF"/>
          <w:lang w:eastAsia="en-GB"/>
        </w:rPr>
        <w:t>, Shenzhen Topline Lighting Technology Co. Ltd., Shenzhen, China</w:t>
      </w:r>
      <w:r w:rsidRPr="000B1A43">
        <w:rPr>
          <w:rFonts w:ascii="Times New Roman" w:hAnsi="Times New Roman" w:cs="Times New Roman"/>
        </w:rPr>
        <w:t>) in a 20ºC room. Care was taken to exclude air from jars. Dissolved O</w:t>
      </w:r>
      <w:r w:rsidRPr="000B1A43">
        <w:rPr>
          <w:rFonts w:ascii="Times New Roman" w:hAnsi="Times New Roman" w:cs="Times New Roman"/>
          <w:vertAlign w:val="subscript"/>
        </w:rPr>
        <w:t>2</w:t>
      </w:r>
      <w:r w:rsidRPr="000B1A43">
        <w:rPr>
          <w:rFonts w:ascii="Times New Roman" w:hAnsi="Times New Roman" w:cs="Times New Roman"/>
        </w:rPr>
        <w:t xml:space="preserve"> (µM) was measured fibre-optically through the glass every 10 s over at least 35 min with a four-channel O</w:t>
      </w:r>
      <w:r w:rsidRPr="000B1A43">
        <w:rPr>
          <w:rFonts w:ascii="Times New Roman" w:hAnsi="Times New Roman" w:cs="Times New Roman"/>
          <w:vertAlign w:val="subscript"/>
        </w:rPr>
        <w:t>2</w:t>
      </w:r>
      <w:r w:rsidRPr="000B1A43">
        <w:rPr>
          <w:rFonts w:ascii="Times New Roman" w:hAnsi="Times New Roman" w:cs="Times New Roman"/>
        </w:rPr>
        <w:t xml:space="preserve"> meter (OXY-4 SMA G2, </w:t>
      </w:r>
      <w:proofErr w:type="spellStart"/>
      <w:r w:rsidRPr="000B1A43">
        <w:rPr>
          <w:rFonts w:ascii="Times New Roman" w:hAnsi="Times New Roman" w:cs="Times New Roman"/>
        </w:rPr>
        <w:t>PreSens</w:t>
      </w:r>
      <w:proofErr w:type="spellEnd"/>
      <w:r w:rsidRPr="000B1A43">
        <w:rPr>
          <w:rFonts w:ascii="Times New Roman" w:hAnsi="Times New Roman" w:cs="Times New Roman"/>
        </w:rPr>
        <w:t xml:space="preserve"> Precision Sensing GmbH, Regensburg, Germany). The O</w:t>
      </w:r>
      <w:r w:rsidRPr="000B1A43">
        <w:rPr>
          <w:rFonts w:ascii="Times New Roman" w:hAnsi="Times New Roman" w:cs="Times New Roman"/>
          <w:vertAlign w:val="subscript"/>
        </w:rPr>
        <w:t>2</w:t>
      </w:r>
      <w:r w:rsidRPr="000B1A43">
        <w:rPr>
          <w:rFonts w:ascii="Times New Roman" w:hAnsi="Times New Roman" w:cs="Times New Roman"/>
        </w:rPr>
        <w:t xml:space="preserve"> meter was calibrated using anoxic (1% w/v Na</w:t>
      </w:r>
      <w:r w:rsidRPr="000B1A43">
        <w:rPr>
          <w:rFonts w:ascii="Times New Roman" w:hAnsi="Times New Roman" w:cs="Times New Roman"/>
          <w:vertAlign w:val="subscript"/>
        </w:rPr>
        <w:t>2</w:t>
      </w:r>
      <w:r w:rsidRPr="000B1A43">
        <w:rPr>
          <w:rFonts w:ascii="Times New Roman" w:hAnsi="Times New Roman" w:cs="Times New Roman"/>
        </w:rPr>
        <w:t>SO</w:t>
      </w:r>
      <w:r w:rsidRPr="000B1A43">
        <w:rPr>
          <w:rFonts w:ascii="Times New Roman" w:hAnsi="Times New Roman" w:cs="Times New Roman"/>
          <w:vertAlign w:val="subscript"/>
        </w:rPr>
        <w:t>3</w:t>
      </w:r>
      <w:r w:rsidRPr="000B1A43">
        <w:rPr>
          <w:rFonts w:ascii="Times New Roman" w:hAnsi="Times New Roman" w:cs="Times New Roman"/>
        </w:rPr>
        <w:t xml:space="preserve">) and air-saturated (bubbled with air) ultrapure water. All measurements were corrected for incubation temperature (18 ± 0.73 ºC), pressure (1020 ± 6 </w:t>
      </w:r>
      <w:proofErr w:type="spellStart"/>
      <w:r w:rsidRPr="000B1A43">
        <w:rPr>
          <w:rFonts w:ascii="Times New Roman" w:hAnsi="Times New Roman" w:cs="Times New Roman"/>
        </w:rPr>
        <w:t>hPa</w:t>
      </w:r>
      <w:proofErr w:type="spellEnd"/>
      <w:r w:rsidRPr="000B1A43">
        <w:rPr>
          <w:rFonts w:ascii="Times New Roman" w:hAnsi="Times New Roman" w:cs="Times New Roman"/>
        </w:rPr>
        <w:t>) and salinity (35 ± 0.48 ‰) using a single temperature dipping probe connected to the first channel of the O</w:t>
      </w:r>
      <w:r w:rsidRPr="000B1A43">
        <w:rPr>
          <w:rFonts w:ascii="Times New Roman" w:hAnsi="Times New Roman" w:cs="Times New Roman"/>
          <w:vertAlign w:val="subscript"/>
        </w:rPr>
        <w:t>2</w:t>
      </w:r>
      <w:r w:rsidRPr="000B1A43">
        <w:rPr>
          <w:rFonts w:ascii="Times New Roman" w:hAnsi="Times New Roman" w:cs="Times New Roman"/>
        </w:rPr>
        <w:t xml:space="preserve"> meter’s built-in temperature sensor and placed in a fifth jar filled with seawater, the O</w:t>
      </w:r>
      <w:r w:rsidRPr="000B1A43">
        <w:rPr>
          <w:rFonts w:ascii="Times New Roman" w:hAnsi="Times New Roman" w:cs="Times New Roman"/>
          <w:vertAlign w:val="subscript"/>
        </w:rPr>
        <w:t>2</w:t>
      </w:r>
      <w:r w:rsidRPr="000B1A43">
        <w:rPr>
          <w:rFonts w:ascii="Times New Roman" w:hAnsi="Times New Roman" w:cs="Times New Roman"/>
        </w:rPr>
        <w:t xml:space="preserve"> meter’s built-in pressure sensor and a handheld refractometer respectively. I blotted and weighed (</w:t>
      </w:r>
      <w:r w:rsidRPr="000B1A43">
        <w:rPr>
          <w:rFonts w:ascii="Times New Roman" w:hAnsi="Times New Roman" w:cs="Times New Roman"/>
          <w:color w:val="000000"/>
          <w:shd w:val="clear" w:color="auto" w:fill="FFFFFF"/>
          <w:lang w:eastAsia="en-GB"/>
        </w:rPr>
        <w:t xml:space="preserve">0.01-g accuracy, 440-33N, Kern &amp; Sohn GmbH, </w:t>
      </w:r>
      <w:proofErr w:type="spellStart"/>
      <w:r w:rsidRPr="000B1A43">
        <w:rPr>
          <w:rFonts w:ascii="Times New Roman" w:hAnsi="Times New Roman" w:cs="Times New Roman"/>
          <w:color w:val="000000"/>
          <w:shd w:val="clear" w:color="auto" w:fill="FFFFFF"/>
          <w:lang w:eastAsia="en-GB"/>
        </w:rPr>
        <w:t>Balingen</w:t>
      </w:r>
      <w:proofErr w:type="spellEnd"/>
      <w:r w:rsidRPr="000B1A43">
        <w:rPr>
          <w:rFonts w:ascii="Times New Roman" w:hAnsi="Times New Roman" w:cs="Times New Roman"/>
          <w:color w:val="000000"/>
          <w:shd w:val="clear" w:color="auto" w:fill="FFFFFF"/>
          <w:lang w:eastAsia="en-GB"/>
        </w:rPr>
        <w:t>, Germany</w:t>
      </w:r>
      <w:r w:rsidRPr="000B1A43">
        <w:rPr>
          <w:rFonts w:ascii="Times New Roman" w:hAnsi="Times New Roman" w:cs="Times New Roman"/>
        </w:rPr>
        <w:t xml:space="preserve">) leaves and gravimetrically determined jar volume with ultrapure water to standardise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as shown in the Equation 1.</w:t>
      </w:r>
    </w:p>
    <w:p w14:paraId="091F96A4" w14:textId="77777777" w:rsidR="00786433" w:rsidRPr="000B1A43" w:rsidRDefault="00786433" w:rsidP="00786433">
      <w:pPr>
        <w:spacing w:line="480" w:lineRule="auto"/>
        <w:rPr>
          <w:rFonts w:ascii="Times New Roman" w:hAnsi="Times New Roman" w:cs="Times New Roman"/>
        </w:rPr>
      </w:pPr>
    </w:p>
    <w:p w14:paraId="1BE2D8FD" w14:textId="30D5E409"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Data analysis and visualisation were performed in R v4.2.3 </w:t>
      </w:r>
      <w:r w:rsidRPr="000B1A43">
        <w:rPr>
          <w:rFonts w:ascii="Times New Roman" w:hAnsi="Times New Roman" w:cs="Times New Roman"/>
        </w:rPr>
        <w:fldChar w:fldCharType="begin"/>
      </w:r>
      <w:r w:rsidRPr="000B1A43">
        <w:rPr>
          <w:rFonts w:ascii="Times New Roman" w:hAnsi="Times New Roman" w:cs="Times New Roman"/>
        </w:rPr>
        <w:instrText>ADDIN BEC{R Core Team, 2025, #9948}</w:instrText>
      </w:r>
      <w:r w:rsidRPr="000B1A43">
        <w:rPr>
          <w:rFonts w:ascii="Times New Roman" w:hAnsi="Times New Roman" w:cs="Times New Roman"/>
        </w:rPr>
        <w:fldChar w:fldCharType="separate"/>
      </w:r>
      <w:r w:rsidRPr="000B1A43">
        <w:rPr>
          <w:rFonts w:ascii="Times New Roman" w:hAnsi="Times New Roman" w:cs="Times New Roman"/>
        </w:rPr>
        <w:t>(R Core Team, 2025)</w:t>
      </w:r>
      <w:r w:rsidRPr="000B1A43">
        <w:rPr>
          <w:rFonts w:ascii="Times New Roman" w:hAnsi="Times New Roman" w:cs="Times New Roman"/>
        </w:rPr>
        <w:fldChar w:fldCharType="end"/>
      </w:r>
      <w:r w:rsidRPr="000B1A43">
        <w:rPr>
          <w:rFonts w:ascii="Times New Roman" w:hAnsi="Times New Roman" w:cs="Times New Roman"/>
        </w:rPr>
        <w:t xml:space="preserve"> with the </w:t>
      </w:r>
      <w:proofErr w:type="spellStart"/>
      <w:r w:rsidRPr="000B1A43">
        <w:rPr>
          <w:rFonts w:ascii="Times New Roman" w:hAnsi="Times New Roman" w:cs="Times New Roman"/>
        </w:rPr>
        <w:t>tidyverse</w:t>
      </w:r>
      <w:proofErr w:type="spellEnd"/>
      <w:r w:rsidRPr="000B1A43">
        <w:rPr>
          <w:rFonts w:ascii="Times New Roman" w:hAnsi="Times New Roman" w:cs="Times New Roman"/>
        </w:rPr>
        <w:t xml:space="preserve"> package family v2.0.0 </w:t>
      </w:r>
      <w:r w:rsidRPr="000B1A43">
        <w:rPr>
          <w:rFonts w:ascii="Times New Roman" w:hAnsi="Times New Roman" w:cs="Times New Roman"/>
        </w:rPr>
        <w:fldChar w:fldCharType="begin"/>
      </w:r>
      <w:r w:rsidRPr="000B1A43">
        <w:rPr>
          <w:rFonts w:ascii="Times New Roman" w:hAnsi="Times New Roman" w:cs="Times New Roman"/>
        </w:rPr>
        <w:instrText>ADDIN BEC{Wickham et al., 2019, #66554}</w:instrText>
      </w:r>
      <w:r w:rsidRPr="000B1A43">
        <w:rPr>
          <w:rFonts w:ascii="Times New Roman" w:hAnsi="Times New Roman" w:cs="Times New Roman"/>
        </w:rPr>
        <w:fldChar w:fldCharType="separate"/>
      </w:r>
      <w:r w:rsidRPr="000B1A43">
        <w:rPr>
          <w:rFonts w:ascii="Times New Roman" w:hAnsi="Times New Roman" w:cs="Times New Roman"/>
        </w:rPr>
        <w:t>(Wickham</w:t>
      </w:r>
      <w:r w:rsidRPr="000B1A43">
        <w:rPr>
          <w:rFonts w:ascii="Times New Roman" w:hAnsi="Times New Roman" w:cs="Times New Roman"/>
          <w:i/>
        </w:rPr>
        <w:t xml:space="preserve"> et al.</w:t>
      </w:r>
      <w:r w:rsidRPr="000B1A43">
        <w:rPr>
          <w:rFonts w:ascii="Times New Roman" w:hAnsi="Times New Roman" w:cs="Times New Roman"/>
        </w:rPr>
        <w:t>, 2019)</w:t>
      </w:r>
      <w:r w:rsidRPr="000B1A43">
        <w:rPr>
          <w:rFonts w:ascii="Times New Roman" w:hAnsi="Times New Roman" w:cs="Times New Roman"/>
        </w:rPr>
        <w:fldChar w:fldCharType="end"/>
      </w:r>
      <w:r w:rsidRPr="000B1A43">
        <w:rPr>
          <w:rFonts w:ascii="Times New Roman" w:hAnsi="Times New Roman" w:cs="Times New Roman"/>
        </w:rPr>
        <w:t xml:space="preserve"> within the integrated development environment RStudio v</w:t>
      </w:r>
      <w:r w:rsidRPr="000B1A43">
        <w:rPr>
          <w:rFonts w:ascii="Times New Roman" w:hAnsi="Times New Roman" w:cs="Times New Roman"/>
          <w:color w:val="000000"/>
        </w:rPr>
        <w:t>2023.06.0+421</w:t>
      </w:r>
      <w:r w:rsidRPr="000B1A43">
        <w:rPr>
          <w:rFonts w:ascii="Times New Roman" w:hAnsi="Times New Roman" w:cs="Times New Roman"/>
        </w:rPr>
        <w:t xml:space="preserve"> </w:t>
      </w:r>
      <w:r w:rsidRPr="000B1A43">
        <w:rPr>
          <w:rFonts w:ascii="Times New Roman" w:hAnsi="Times New Roman" w:cs="Times New Roman"/>
        </w:rPr>
        <w:fldChar w:fldCharType="begin"/>
      </w:r>
      <w:r w:rsidRPr="000B1A43">
        <w:rPr>
          <w:rFonts w:ascii="Times New Roman" w:hAnsi="Times New Roman" w:cs="Times New Roman"/>
        </w:rPr>
        <w:instrText>ADDIN BEC{RStudio Team, 2025, #92911}</w:instrText>
      </w:r>
      <w:r w:rsidRPr="000B1A43">
        <w:rPr>
          <w:rFonts w:ascii="Times New Roman" w:hAnsi="Times New Roman" w:cs="Times New Roman"/>
        </w:rPr>
        <w:fldChar w:fldCharType="separate"/>
      </w:r>
      <w:r w:rsidRPr="000B1A43">
        <w:rPr>
          <w:rFonts w:ascii="Times New Roman" w:hAnsi="Times New Roman" w:cs="Times New Roman"/>
        </w:rPr>
        <w:t>(RStudio Team, 2025)</w:t>
      </w:r>
      <w:r w:rsidRPr="000B1A43">
        <w:rPr>
          <w:rFonts w:ascii="Times New Roman" w:hAnsi="Times New Roman" w:cs="Times New Roman"/>
        </w:rPr>
        <w:fldChar w:fldCharType="end"/>
      </w:r>
      <w:r w:rsidRPr="000B1A43">
        <w:rPr>
          <w:rFonts w:ascii="Times New Roman" w:hAnsi="Times New Roman" w:cs="Times New Roman"/>
        </w:rPr>
        <w:t xml:space="preserve">. Hamiltonian Monte Carlo models were written in Stan </w:t>
      </w:r>
      <w:r w:rsidRPr="000B1A43">
        <w:rPr>
          <w:rFonts w:ascii="Times New Roman" w:hAnsi="Times New Roman" w:cs="Times New Roman"/>
        </w:rPr>
        <w:fldChar w:fldCharType="begin"/>
      </w:r>
      <w:r w:rsidRPr="000B1A43">
        <w:rPr>
          <w:rFonts w:ascii="Times New Roman" w:hAnsi="Times New Roman" w:cs="Times New Roman"/>
        </w:rPr>
        <w:instrText>ADDIN BEC{Carpenter et al., 2017, #59258}</w:instrText>
      </w:r>
      <w:r w:rsidRPr="000B1A43">
        <w:rPr>
          <w:rFonts w:ascii="Times New Roman" w:hAnsi="Times New Roman" w:cs="Times New Roman"/>
        </w:rPr>
        <w:fldChar w:fldCharType="separate"/>
      </w:r>
      <w:r w:rsidRPr="000B1A43">
        <w:rPr>
          <w:rFonts w:ascii="Times New Roman" w:hAnsi="Times New Roman" w:cs="Times New Roman"/>
        </w:rPr>
        <w:t>(Carpenter</w:t>
      </w:r>
      <w:r w:rsidRPr="000B1A43">
        <w:rPr>
          <w:rFonts w:ascii="Times New Roman" w:hAnsi="Times New Roman" w:cs="Times New Roman"/>
          <w:i/>
        </w:rPr>
        <w:t xml:space="preserve"> et al.</w:t>
      </w:r>
      <w:r w:rsidRPr="000B1A43">
        <w:rPr>
          <w:rFonts w:ascii="Times New Roman" w:hAnsi="Times New Roman" w:cs="Times New Roman"/>
        </w:rPr>
        <w:t>, 2017)</w:t>
      </w:r>
      <w:r w:rsidRPr="000B1A43">
        <w:rPr>
          <w:rFonts w:ascii="Times New Roman" w:hAnsi="Times New Roman" w:cs="Times New Roman"/>
        </w:rPr>
        <w:fldChar w:fldCharType="end"/>
      </w:r>
      <w:r w:rsidRPr="000B1A43">
        <w:rPr>
          <w:rFonts w:ascii="Times New Roman" w:hAnsi="Times New Roman" w:cs="Times New Roman"/>
        </w:rPr>
        <w:t xml:space="preserve"> and run with the R interface </w:t>
      </w:r>
      <w:proofErr w:type="spellStart"/>
      <w:r w:rsidRPr="000B1A43">
        <w:rPr>
          <w:rFonts w:ascii="Times New Roman" w:hAnsi="Times New Roman" w:cs="Times New Roman"/>
        </w:rPr>
        <w:t>cmdstanr</w:t>
      </w:r>
      <w:proofErr w:type="spellEnd"/>
      <w:r w:rsidRPr="000B1A43">
        <w:rPr>
          <w:rFonts w:ascii="Times New Roman" w:hAnsi="Times New Roman" w:cs="Times New Roman"/>
        </w:rPr>
        <w:t xml:space="preserve"> v0.5.3 </w:t>
      </w:r>
      <w:r w:rsidRPr="000B1A43">
        <w:rPr>
          <w:rFonts w:ascii="Times New Roman" w:hAnsi="Times New Roman" w:cs="Times New Roman"/>
        </w:rPr>
        <w:fldChar w:fldCharType="begin"/>
      </w:r>
      <w:r w:rsidRPr="000B1A43">
        <w:rPr>
          <w:rFonts w:ascii="Times New Roman" w:hAnsi="Times New Roman" w:cs="Times New Roman"/>
        </w:rPr>
        <w:instrText>ADDIN BEC{Gabry et al., 2024, #10452}</w:instrText>
      </w:r>
      <w:r w:rsidRPr="000B1A43">
        <w:rPr>
          <w:rFonts w:ascii="Times New Roman" w:hAnsi="Times New Roman" w:cs="Times New Roman"/>
        </w:rPr>
        <w:fldChar w:fldCharType="separate"/>
      </w:r>
      <w:r w:rsidRPr="000B1A43">
        <w:rPr>
          <w:rFonts w:ascii="Times New Roman" w:hAnsi="Times New Roman" w:cs="Times New Roman"/>
        </w:rPr>
        <w:t>(</w:t>
      </w:r>
      <w:proofErr w:type="spellStart"/>
      <w:r w:rsidRPr="000B1A43">
        <w:rPr>
          <w:rFonts w:ascii="Times New Roman" w:hAnsi="Times New Roman" w:cs="Times New Roman"/>
        </w:rPr>
        <w:t>Gabry</w:t>
      </w:r>
      <w:proofErr w:type="spellEnd"/>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via </w:t>
      </w:r>
      <w:proofErr w:type="spellStart"/>
      <w:r w:rsidRPr="000B1A43">
        <w:rPr>
          <w:rFonts w:ascii="Times New Roman" w:hAnsi="Times New Roman" w:cs="Times New Roman"/>
        </w:rPr>
        <w:t>CmdStan</w:t>
      </w:r>
      <w:proofErr w:type="spellEnd"/>
      <w:r w:rsidRPr="000B1A43">
        <w:rPr>
          <w:rFonts w:ascii="Times New Roman" w:hAnsi="Times New Roman" w:cs="Times New Roman"/>
        </w:rPr>
        <w:t xml:space="preserve"> v2.30.1 </w:t>
      </w:r>
      <w:r w:rsidRPr="000B1A43">
        <w:rPr>
          <w:rFonts w:ascii="Times New Roman" w:hAnsi="Times New Roman" w:cs="Times New Roman"/>
        </w:rPr>
        <w:fldChar w:fldCharType="begin"/>
      </w:r>
      <w:r w:rsidRPr="000B1A43">
        <w:rPr>
          <w:rFonts w:ascii="Times New Roman" w:hAnsi="Times New Roman" w:cs="Times New Roman"/>
        </w:rPr>
        <w:instrText>ADDIN BEC{Lee et al., 2017, #45563}</w:instrText>
      </w:r>
      <w:r w:rsidRPr="000B1A43">
        <w:rPr>
          <w:rFonts w:ascii="Times New Roman" w:hAnsi="Times New Roman" w:cs="Times New Roman"/>
        </w:rPr>
        <w:fldChar w:fldCharType="separate"/>
      </w:r>
      <w:r w:rsidRPr="000B1A43">
        <w:rPr>
          <w:rFonts w:ascii="Times New Roman" w:hAnsi="Times New Roman" w:cs="Times New Roman"/>
        </w:rPr>
        <w:t>(Lee</w:t>
      </w:r>
      <w:r w:rsidRPr="000B1A43">
        <w:rPr>
          <w:rFonts w:ascii="Times New Roman" w:hAnsi="Times New Roman" w:cs="Times New Roman"/>
          <w:i/>
        </w:rPr>
        <w:t xml:space="preserve"> et al.</w:t>
      </w:r>
      <w:r w:rsidRPr="000B1A43">
        <w:rPr>
          <w:rFonts w:ascii="Times New Roman" w:hAnsi="Times New Roman" w:cs="Times New Roman"/>
        </w:rPr>
        <w:t>, 2017)</w:t>
      </w:r>
      <w:r w:rsidRPr="000B1A43">
        <w:rPr>
          <w:rFonts w:ascii="Times New Roman" w:hAnsi="Times New Roman" w:cs="Times New Roman"/>
        </w:rPr>
        <w:fldChar w:fldCharType="end"/>
      </w:r>
      <w:r w:rsidRPr="000B1A43">
        <w:rPr>
          <w:rFonts w:ascii="Times New Roman" w:hAnsi="Times New Roman" w:cs="Times New Roman"/>
        </w:rPr>
        <w:t xml:space="preserve">. All models were run with </w:t>
      </w:r>
      <w:r w:rsidR="00C47A59">
        <w:rPr>
          <w:rFonts w:ascii="Times New Roman" w:hAnsi="Times New Roman" w:cs="Times New Roman"/>
        </w:rPr>
        <w:t>8</w:t>
      </w:r>
      <w:r w:rsidRPr="000B1A43">
        <w:rPr>
          <w:rFonts w:ascii="Times New Roman" w:hAnsi="Times New Roman" w:cs="Times New Roman"/>
        </w:rPr>
        <w:t xml:space="preserve"> Markov chains spread across all cores with 10</w:t>
      </w:r>
      <w:r w:rsidRPr="000B1A43">
        <w:rPr>
          <w:rFonts w:ascii="Times New Roman" w:hAnsi="Times New Roman" w:cs="Times New Roman"/>
          <w:vertAlign w:val="superscript"/>
        </w:rPr>
        <w:t>4</w:t>
      </w:r>
      <w:r w:rsidRPr="000B1A43">
        <w:rPr>
          <w:rFonts w:ascii="Times New Roman" w:hAnsi="Times New Roman" w:cs="Times New Roman"/>
        </w:rPr>
        <w:t xml:space="preserve"> warmup and sampling iterations each. Convergence and smooth </w:t>
      </w:r>
      <w:r w:rsidRPr="000B1A43">
        <w:rPr>
          <w:rFonts w:ascii="Times New Roman" w:hAnsi="Times New Roman" w:cs="Times New Roman"/>
        </w:rPr>
        <w:lastRenderedPageBreak/>
        <w:t xml:space="preserve">sampling were optimised by assessing effective sample sizes and </w:t>
      </w:r>
      <m:oMath>
        <m:acc>
          <m:accPr>
            <m:ctrlPr>
              <w:rPr>
                <w:rFonts w:ascii="Cambria Math" w:hAnsi="Cambria Math" w:cs="Times New Roman"/>
                <w:i/>
              </w:rPr>
            </m:ctrlPr>
          </m:accPr>
          <m:e>
            <m:r>
              <m:rPr>
                <m:nor/>
              </m:rPr>
              <w:rPr>
                <w:rFonts w:ascii="Times New Roman" w:hAnsi="Times New Roman" w:cs="Times New Roman"/>
                <w:i/>
                <w:iCs/>
              </w:rPr>
              <m:t>R</m:t>
            </m:r>
          </m:e>
        </m:acc>
      </m:oMath>
      <w:r w:rsidRPr="000B1A43">
        <w:rPr>
          <w:rFonts w:ascii="Times New Roman" w:hAnsi="Times New Roman" w:cs="Times New Roman"/>
        </w:rPr>
        <w:t xml:space="preserve"> scores and visually scrutinising trace rank and pair plots with </w:t>
      </w:r>
      <w:proofErr w:type="spellStart"/>
      <w:r w:rsidRPr="000B1A43">
        <w:rPr>
          <w:rFonts w:ascii="Times New Roman" w:hAnsi="Times New Roman" w:cs="Times New Roman"/>
        </w:rPr>
        <w:t>bayesplot</w:t>
      </w:r>
      <w:proofErr w:type="spellEnd"/>
      <w:r w:rsidRPr="000B1A43">
        <w:rPr>
          <w:rFonts w:ascii="Times New Roman" w:hAnsi="Times New Roman" w:cs="Times New Roman"/>
        </w:rPr>
        <w:t xml:space="preserve"> v1.11.1 </w:t>
      </w:r>
      <w:r w:rsidRPr="000B1A43">
        <w:rPr>
          <w:rFonts w:ascii="Times New Roman" w:hAnsi="Times New Roman" w:cs="Times New Roman"/>
        </w:rPr>
        <w:fldChar w:fldCharType="begin"/>
      </w:r>
      <w:r w:rsidRPr="000B1A43">
        <w:rPr>
          <w:rFonts w:ascii="Times New Roman" w:hAnsi="Times New Roman" w:cs="Times New Roman"/>
        </w:rPr>
        <w:instrText>ADDIN BEC{Gabry et al., 2019, #66882}</w:instrText>
      </w:r>
      <w:r w:rsidRPr="000B1A43">
        <w:rPr>
          <w:rFonts w:ascii="Times New Roman" w:hAnsi="Times New Roman" w:cs="Times New Roman"/>
        </w:rPr>
        <w:fldChar w:fldCharType="separate"/>
      </w:r>
      <w:r w:rsidRPr="000B1A43">
        <w:rPr>
          <w:rFonts w:ascii="Times New Roman" w:hAnsi="Times New Roman" w:cs="Times New Roman"/>
        </w:rPr>
        <w:t>(</w:t>
      </w:r>
      <w:proofErr w:type="spellStart"/>
      <w:r w:rsidRPr="000B1A43">
        <w:rPr>
          <w:rFonts w:ascii="Times New Roman" w:hAnsi="Times New Roman" w:cs="Times New Roman"/>
        </w:rPr>
        <w:t>Gabry</w:t>
      </w:r>
      <w:proofErr w:type="spellEnd"/>
      <w:r w:rsidRPr="000B1A43">
        <w:rPr>
          <w:rFonts w:ascii="Times New Roman" w:hAnsi="Times New Roman" w:cs="Times New Roman"/>
          <w:i/>
        </w:rPr>
        <w:t xml:space="preserve"> et al.</w:t>
      </w:r>
      <w:r w:rsidRPr="000B1A43">
        <w:rPr>
          <w:rFonts w:ascii="Times New Roman" w:hAnsi="Times New Roman" w:cs="Times New Roman"/>
        </w:rPr>
        <w:t>, 2019)</w:t>
      </w:r>
      <w:r w:rsidRPr="000B1A43">
        <w:rPr>
          <w:rFonts w:ascii="Times New Roman" w:hAnsi="Times New Roman" w:cs="Times New Roman"/>
        </w:rPr>
        <w:fldChar w:fldCharType="end"/>
      </w:r>
      <w:r w:rsidRPr="000B1A43">
        <w:rPr>
          <w:rFonts w:ascii="Times New Roman" w:hAnsi="Times New Roman" w:cs="Times New Roman"/>
        </w:rPr>
        <w:t xml:space="preserve">. All reported results are posterior probabilities and derived central tendencies and intervals calculated with </w:t>
      </w:r>
      <w:proofErr w:type="spellStart"/>
      <w:r w:rsidRPr="000B1A43">
        <w:rPr>
          <w:rFonts w:ascii="Times New Roman" w:hAnsi="Times New Roman" w:cs="Times New Roman"/>
        </w:rPr>
        <w:t>tidybayes</w:t>
      </w:r>
      <w:proofErr w:type="spellEnd"/>
      <w:r w:rsidRPr="000B1A43">
        <w:rPr>
          <w:rFonts w:ascii="Times New Roman" w:hAnsi="Times New Roman" w:cs="Times New Roman"/>
        </w:rPr>
        <w:t xml:space="preserve"> v3.0.7 </w:t>
      </w:r>
      <w:r w:rsidRPr="000B1A43">
        <w:rPr>
          <w:rFonts w:ascii="Times New Roman" w:hAnsi="Times New Roman" w:cs="Times New Roman"/>
        </w:rPr>
        <w:fldChar w:fldCharType="begin"/>
      </w:r>
      <w:r w:rsidRPr="000B1A43">
        <w:rPr>
          <w:rFonts w:ascii="Times New Roman" w:hAnsi="Times New Roman" w:cs="Times New Roman"/>
        </w:rPr>
        <w:instrText>ADDIN BEC{Kay, 2024, #27000}</w:instrText>
      </w:r>
      <w:r w:rsidRPr="000B1A43">
        <w:rPr>
          <w:rFonts w:ascii="Times New Roman" w:hAnsi="Times New Roman" w:cs="Times New Roman"/>
        </w:rPr>
        <w:fldChar w:fldCharType="separate"/>
      </w:r>
      <w:r w:rsidRPr="000B1A43">
        <w:rPr>
          <w:rFonts w:ascii="Times New Roman" w:hAnsi="Times New Roman" w:cs="Times New Roman"/>
        </w:rPr>
        <w:t>(Kay, 2024)</w:t>
      </w:r>
      <w:r w:rsidRPr="000B1A43">
        <w:rPr>
          <w:rFonts w:ascii="Times New Roman" w:hAnsi="Times New Roman" w:cs="Times New Roman"/>
        </w:rPr>
        <w:fldChar w:fldCharType="end"/>
      </w:r>
      <w:r w:rsidRPr="000B1A43">
        <w:rPr>
          <w:rFonts w:ascii="Times New Roman" w:hAnsi="Times New Roman" w:cs="Times New Roman"/>
        </w:rPr>
        <w:t>. The R script can be consulted for detailed information on data analysis (github.com/</w:t>
      </w:r>
      <w:proofErr w:type="spellStart"/>
      <w:r w:rsidRPr="000B1A43">
        <w:rPr>
          <w:rFonts w:ascii="Times New Roman" w:hAnsi="Times New Roman" w:cs="Times New Roman"/>
        </w:rPr>
        <w:t>lukaseamus</w:t>
      </w:r>
      <w:proofErr w:type="spellEnd"/>
      <w:r w:rsidRPr="000B1A43">
        <w:rPr>
          <w:rFonts w:ascii="Times New Roman" w:hAnsi="Times New Roman" w:cs="Times New Roman"/>
        </w:rPr>
        <w:t>/</w:t>
      </w:r>
      <w:del w:id="122" w:author="Luka Seamus Wright" w:date="2025-06-26T15:23:00Z" w16du:dateUtc="2025-06-26T07:23:00Z">
        <w:r w:rsidRPr="000B1A43" w:rsidDel="00CA700D">
          <w:rPr>
            <w:rFonts w:ascii="Times New Roman" w:hAnsi="Times New Roman" w:cs="Times New Roman"/>
          </w:rPr>
          <w:delText>seagrass-detrital-photosynthesis</w:delText>
        </w:r>
      </w:del>
      <w:ins w:id="123" w:author="Luka Seamus Wright" w:date="2025-06-26T15:23:00Z" w16du:dateUtc="2025-06-26T07:23:00Z">
        <w:r w:rsidR="00CA700D">
          <w:rPr>
            <w:rFonts w:ascii="Times New Roman" w:hAnsi="Times New Roman" w:cs="Times New Roman"/>
          </w:rPr>
          <w:t>plant-limbo</w:t>
        </w:r>
      </w:ins>
      <w:r w:rsidRPr="000B1A43">
        <w:rPr>
          <w:rFonts w:ascii="Times New Roman" w:hAnsi="Times New Roman" w:cs="Times New Roman"/>
        </w:rPr>
        <w:t>). Vector illustrations were made in Affinity Designer v1.10.6 (Serif Ltd., Nottingham, UK).</w:t>
      </w:r>
    </w:p>
    <w:p w14:paraId="68AB195B" w14:textId="77777777" w:rsidR="00786433" w:rsidRPr="000B1A43" w:rsidRDefault="00786433" w:rsidP="00786433">
      <w:pPr>
        <w:spacing w:line="480" w:lineRule="auto"/>
        <w:rPr>
          <w:rFonts w:ascii="Times New Roman" w:hAnsi="Times New Roman" w:cs="Times New Roman"/>
        </w:rPr>
      </w:pPr>
    </w:p>
    <w:p w14:paraId="06F8A1C9" w14:textId="1A5ADE1F"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In the first instance, simple linear models with centred incubation time (</w:t>
      </w:r>
      <w:r w:rsidRPr="000B1A43">
        <w:rPr>
          <w:rFonts w:ascii="Times New Roman" w:hAnsi="Times New Roman" w:cs="Times New Roman"/>
          <w:i/>
          <w:iCs/>
        </w:rPr>
        <w:t>t</w:t>
      </w:r>
      <w:r w:rsidRPr="000B1A43">
        <w:rPr>
          <w:rFonts w:ascii="Times New Roman" w:hAnsi="Times New Roman" w:cs="Times New Roman"/>
        </w:rPr>
        <w:t xml:space="preserve"> </w:t>
      </w:r>
      <w:r w:rsidR="00FB7A7B" w:rsidRPr="00FB7A7B">
        <w:rPr>
          <w:rFonts w:ascii="Times New Roman" w:hAnsi="Times New Roman" w:cs="Times New Roman"/>
        </w:rPr>
        <w:t>−</w:t>
      </w:r>
      <w:r w:rsidRPr="000B1A43">
        <w:rPr>
          <w:rFonts w:ascii="Times New Roman" w:hAnsi="Times New Roman" w:cs="Times New Roman"/>
        </w:rPr>
        <w:t xml:space="preserve"> </w:t>
      </w:r>
      <m:oMath>
        <m:acc>
          <m:accPr>
            <m:chr m:val="̅"/>
            <m:ctrlPr>
              <w:rPr>
                <w:rFonts w:ascii="Cambria Math" w:hAnsi="Cambria Math" w:cs="Times New Roman"/>
                <w:i/>
              </w:rPr>
            </m:ctrlPr>
          </m:accPr>
          <m:e>
            <m:r>
              <m:rPr>
                <m:nor/>
              </m:rPr>
              <w:rPr>
                <w:rFonts w:ascii="Times New Roman" w:hAnsi="Times New Roman" w:cs="Times New Roman"/>
                <w:i/>
              </w:rPr>
              <m:t>t</m:t>
            </m:r>
          </m:e>
        </m:acc>
      </m:oMath>
      <w:r w:rsidRPr="000B1A43">
        <w:rPr>
          <w:rFonts w:ascii="Times New Roman" w:hAnsi="Times New Roman" w:cs="Times New Roman"/>
        </w:rPr>
        <w:t>, min) as the predictor and dissolved O</w:t>
      </w:r>
      <w:r w:rsidRPr="000B1A43">
        <w:rPr>
          <w:rFonts w:ascii="Times New Roman" w:hAnsi="Times New Roman" w:cs="Times New Roman"/>
          <w:vertAlign w:val="subscript"/>
        </w:rPr>
        <w:t>2</w:t>
      </w:r>
      <w:r w:rsidRPr="000B1A43">
        <w:rPr>
          <w:rFonts w:ascii="Times New Roman" w:hAnsi="Times New Roman" w:cs="Times New Roman"/>
        </w:rPr>
        <w:t xml:space="preserve"> (µM) as the response variable were fit to measurements from each sample and blank incubation. This yielded posterior probability distributions for slopes (</w:t>
      </w:r>
      <w:r w:rsidRPr="000B1A43">
        <w:rPr>
          <w:rFonts w:ascii="Times New Roman" w:hAnsi="Times New Roman" w:cs="Times New Roman"/>
          <w:i/>
          <w:iCs/>
        </w:rPr>
        <w:t>β</w:t>
      </w:r>
      <w:r w:rsidRPr="000B1A43">
        <w:rPr>
          <w:rFonts w:ascii="Times New Roman" w:hAnsi="Times New Roman" w:cs="Times New Roman"/>
        </w:rPr>
        <w:t>, µM min</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which were converted to mass-based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as</w:t>
      </w:r>
    </w:p>
    <w:p w14:paraId="0B635AD0" w14:textId="77777777" w:rsidR="00786433" w:rsidRPr="000B1A43" w:rsidRDefault="00786433" w:rsidP="00786433">
      <w:pPr>
        <w:spacing w:line="480" w:lineRule="auto"/>
        <w:rPr>
          <w:rFonts w:ascii="Times New Roman" w:hAnsi="Times New Roman" w:cs="Times New Roman"/>
        </w:rPr>
      </w:pPr>
    </w:p>
    <w:p w14:paraId="7D9F9947" w14:textId="5E1E975D" w:rsidR="00786433" w:rsidRPr="000B1A43" w:rsidRDefault="00786433" w:rsidP="00786433">
      <w:pPr>
        <w:tabs>
          <w:tab w:val="right" w:pos="9026"/>
        </w:tabs>
        <w:spacing w:line="480" w:lineRule="auto"/>
        <w:rPr>
          <w:rFonts w:ascii="Times New Roman" w:hAnsi="Times New Roman" w:cs="Times New Roman"/>
        </w:rPr>
      </w:pPr>
      <m:oMath>
        <m:r>
          <m:rPr>
            <m:nor/>
          </m:rPr>
          <w:rPr>
            <w:rFonts w:ascii="Times New Roman" w:hAnsi="Times New Roman" w:cs="Times New Roman"/>
            <w:i/>
          </w:rPr>
          <m:t>P</m:t>
        </m:r>
        <m:r>
          <m:rPr>
            <m:nor/>
          </m:rPr>
          <w:rPr>
            <w:rFonts w:ascii="Times New Roman" w:hAnsi="Times New Roman" w:cs="Times New Roman"/>
            <w:iCs/>
            <w:vertAlign w:val="subscript"/>
          </w:rPr>
          <m:t>max</m:t>
        </m:r>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iCs/>
              </w:rPr>
              <m:t>(</m:t>
            </m:r>
            <m:sSub>
              <m:sSubPr>
                <m:ctrlPr>
                  <w:rPr>
                    <w:rFonts w:ascii="Cambria Math" w:hAnsi="Cambria Math" w:cs="Times New Roman"/>
                    <w:i/>
                  </w:rPr>
                </m:ctrlPr>
              </m:sSubPr>
              <m:e>
                <m:r>
                  <m:rPr>
                    <m:nor/>
                  </m:rPr>
                  <w:rPr>
                    <w:rFonts w:ascii="Times New Roman" w:hAnsi="Times New Roman" w:cs="Times New Roman"/>
                    <w:i/>
                  </w:rPr>
                  <m:t>β</m:t>
                </m:r>
              </m:e>
              <m:sub>
                <m:r>
                  <m:rPr>
                    <m:nor/>
                  </m:rPr>
                  <w:rPr>
                    <w:rFonts w:ascii="Times New Roman" w:hAnsi="Times New Roman" w:cs="Times New Roman"/>
                    <w:iCs/>
                  </w:rPr>
                  <m:t>s</m:t>
                </m:r>
              </m:sub>
            </m:sSub>
            <m:r>
              <m:rPr>
                <m:nor/>
              </m:rPr>
              <w:rPr>
                <w:rFonts w:ascii="Times New Roman" w:hAnsi="Times New Roman" w:cs="Times New Roman"/>
                <w:iCs/>
              </w:rPr>
              <m:t xml:space="preserve"> </m:t>
            </m:r>
            <m:r>
              <w:del w:id="124" w:author="Luka Seamus Wright" w:date="2025-06-24T15:05:00Z" w16du:dateUtc="2025-06-24T07:05:00Z">
                <w:rPr>
                  <w:rFonts w:ascii="Cambria Math" w:hAnsi="Cambria Math" w:cs="Times New Roman"/>
                  <w:color w:val="1F1F1F"/>
                  <w:shd w:val="clear" w:color="auto" w:fill="FFFFFF"/>
                </w:rPr>
                <m:t>-</m:t>
              </w:del>
            </m:r>
            <m:r>
              <w:ins w:id="125" w:author="Luka Seamus Wright" w:date="2025-06-24T15:05:00Z" w16du:dateUtc="2025-06-24T07:05:00Z">
                <w:rPr>
                  <w:rFonts w:ascii="Cambria Math" w:hAnsi="Cambria Math" w:cs="Times New Roman"/>
                  <w:color w:val="1F1F1F"/>
                  <w:shd w:val="clear" w:color="auto" w:fill="FFFFFF"/>
                </w:rPr>
                <m:t>-</m:t>
              </w:ins>
            </m:r>
            <m:r>
              <m:rPr>
                <m:nor/>
              </m:rPr>
              <w:rPr>
                <w:rFonts w:ascii="Times New Roman" w:hAnsi="Times New Roman" w:cs="Times New Roman"/>
                <w:iCs/>
              </w:rPr>
              <m:t xml:space="preserve"> </m:t>
            </m:r>
            <m:sSub>
              <m:sSubPr>
                <m:ctrlPr>
                  <w:rPr>
                    <w:rFonts w:ascii="Cambria Math" w:hAnsi="Cambria Math" w:cs="Times New Roman"/>
                    <w:i/>
                  </w:rPr>
                </m:ctrlPr>
              </m:sSubPr>
              <m:e>
                <m:r>
                  <m:rPr>
                    <m:nor/>
                  </m:rPr>
                  <w:rPr>
                    <w:rFonts w:ascii="Times New Roman" w:hAnsi="Times New Roman" w:cs="Times New Roman"/>
                    <w:i/>
                  </w:rPr>
                  <m:t>β</m:t>
                </m:r>
              </m:e>
              <m:sub>
                <m:r>
                  <m:rPr>
                    <m:nor/>
                  </m:rPr>
                  <w:rPr>
                    <w:rFonts w:ascii="Times New Roman" w:hAnsi="Times New Roman" w:cs="Times New Roman"/>
                    <w:iCs/>
                  </w:rPr>
                  <m:t>b</m:t>
                </m:r>
              </m:sub>
            </m:sSub>
            <m:r>
              <m:rPr>
                <m:nor/>
              </m:rPr>
              <w:rPr>
                <w:rFonts w:ascii="Times New Roman" w:hAnsi="Times New Roman" w:cs="Times New Roman"/>
                <w:iCs/>
              </w:rPr>
              <m:t xml:space="preserve">) </m:t>
            </m:r>
            <m:r>
              <m:rPr>
                <m:nor/>
              </m:rPr>
              <w:rPr>
                <w:rFonts w:ascii="Times New Roman" w:hAnsi="Times New Roman" w:cs="Times New Roman"/>
              </w:rPr>
              <m:t xml:space="preserve">× </m:t>
            </m:r>
            <m:r>
              <m:rPr>
                <m:nor/>
              </m:rPr>
              <w:rPr>
                <w:rFonts w:ascii="Times New Roman" w:hAnsi="Times New Roman" w:cs="Times New Roman"/>
                <w:i/>
                <w:iCs/>
              </w:rPr>
              <m:t>V</m:t>
            </m:r>
            <m:r>
              <m:rPr>
                <m:nor/>
              </m:rPr>
              <w:rPr>
                <w:rFonts w:ascii="Times New Roman" w:hAnsi="Times New Roman" w:cs="Times New Roman"/>
              </w:rPr>
              <m:t xml:space="preserve"> × </m:t>
            </m:r>
            <m:r>
              <m:rPr>
                <m:nor/>
              </m:rPr>
              <w:rPr>
                <w:rFonts w:ascii="Times New Roman" w:hAnsi="Times New Roman" w:cs="Times New Roman"/>
                <w:i/>
                <w:iCs/>
              </w:rPr>
              <m:t>∆t</m:t>
            </m:r>
          </m:num>
          <m:den>
            <m:r>
              <m:rPr>
                <m:nor/>
              </m:rPr>
              <w:rPr>
                <w:rFonts w:ascii="Times New Roman" w:hAnsi="Times New Roman" w:cs="Times New Roman"/>
                <w:i/>
              </w:rPr>
              <m:t>m</m:t>
            </m:r>
          </m:den>
        </m:f>
      </m:oMath>
      <w:r w:rsidRPr="000B1A43">
        <w:rPr>
          <w:rFonts w:ascii="Times New Roman" w:eastAsiaTheme="minorEastAsia" w:hAnsi="Times New Roman" w:cs="Times New Roman"/>
        </w:rPr>
        <w:tab/>
        <w:t>(1)</w:t>
      </w:r>
    </w:p>
    <w:p w14:paraId="6EC83014" w14:textId="77777777" w:rsidR="00786433" w:rsidRPr="000B1A43" w:rsidRDefault="00786433" w:rsidP="00786433">
      <w:pPr>
        <w:spacing w:line="480" w:lineRule="auto"/>
        <w:rPr>
          <w:rFonts w:ascii="Times New Roman" w:eastAsiaTheme="minorEastAsia" w:hAnsi="Times New Roman" w:cs="Times New Roman"/>
        </w:rPr>
      </w:pPr>
    </w:p>
    <w:p w14:paraId="10E94FB4" w14:textId="4B9F9543"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where subscript</w:t>
      </w:r>
      <w:r w:rsidRPr="000B1A43">
        <w:rPr>
          <w:rFonts w:ascii="Times New Roman" w:hAnsi="Times New Roman" w:cs="Times New Roman"/>
          <w:i/>
          <w:iCs/>
        </w:rPr>
        <w:t xml:space="preserve"> </w:t>
      </w:r>
      <w:r w:rsidRPr="000B1A43">
        <w:rPr>
          <w:rFonts w:ascii="Times New Roman" w:hAnsi="Times New Roman" w:cs="Times New Roman"/>
        </w:rPr>
        <w:t>s</w:t>
      </w:r>
      <w:r w:rsidRPr="000B1A43">
        <w:rPr>
          <w:rFonts w:ascii="Times New Roman" w:hAnsi="Times New Roman" w:cs="Times New Roman"/>
          <w:i/>
          <w:iCs/>
        </w:rPr>
        <w:t xml:space="preserve"> </w:t>
      </w:r>
      <w:r w:rsidRPr="000B1A43">
        <w:rPr>
          <w:rFonts w:ascii="Times New Roman" w:hAnsi="Times New Roman" w:cs="Times New Roman"/>
        </w:rPr>
        <w:t>and</w:t>
      </w:r>
      <w:r w:rsidRPr="000B1A43">
        <w:rPr>
          <w:rFonts w:ascii="Times New Roman" w:hAnsi="Times New Roman" w:cs="Times New Roman"/>
          <w:i/>
          <w:iCs/>
        </w:rPr>
        <w:t xml:space="preserve"> </w:t>
      </w:r>
      <w:r w:rsidRPr="000B1A43">
        <w:rPr>
          <w:rFonts w:ascii="Times New Roman" w:hAnsi="Times New Roman" w:cs="Times New Roman"/>
        </w:rPr>
        <w:t xml:space="preserve">b denote sample and blank incubations from the same measurement group, </w:t>
      </w:r>
      <w:r w:rsidRPr="000B1A43">
        <w:rPr>
          <w:rFonts w:ascii="Times New Roman" w:hAnsi="Times New Roman" w:cs="Times New Roman"/>
          <w:i/>
          <w:iCs/>
        </w:rPr>
        <w:t>V</w:t>
      </w:r>
      <w:r w:rsidRPr="000B1A43">
        <w:rPr>
          <w:rFonts w:ascii="Times New Roman" w:hAnsi="Times New Roman" w:cs="Times New Roman"/>
        </w:rPr>
        <w:t xml:space="preserve"> is the incubation volume (175 ± 0.17 mL) in litres, </w:t>
      </w:r>
      <w:r w:rsidRPr="000B1A43">
        <w:rPr>
          <w:rFonts w:ascii="Times New Roman" w:hAnsi="Times New Roman" w:cs="Times New Roman"/>
          <w:i/>
          <w:iCs/>
        </w:rPr>
        <w:t>m</w:t>
      </w:r>
      <w:r w:rsidRPr="000B1A43">
        <w:rPr>
          <w:rFonts w:ascii="Times New Roman" w:hAnsi="Times New Roman" w:cs="Times New Roman"/>
        </w:rPr>
        <w:t xml:space="preserve"> is the sample blotted mass (0.52 ± 0.23 g) in grams and </w:t>
      </w:r>
      <w:proofErr w:type="spellStart"/>
      <w:r w:rsidRPr="00022DDF">
        <w:rPr>
          <w:rFonts w:ascii="Times New Roman" w:hAnsi="Times New Roman" w:cs="Times New Roman"/>
          <w:rPrChange w:id="126" w:author="Luka Seamus Wright" w:date="2025-06-24T15:08:00Z" w16du:dateUtc="2025-06-24T07:08:00Z">
            <w:rPr>
              <w:rFonts w:ascii="Times New Roman" w:hAnsi="Times New Roman" w:cs="Times New Roman"/>
              <w:i/>
              <w:iCs/>
            </w:rPr>
          </w:rPrChange>
        </w:rPr>
        <w:t>Δ</w:t>
      </w:r>
      <w:r w:rsidRPr="000B1A43">
        <w:rPr>
          <w:rFonts w:ascii="Times New Roman" w:hAnsi="Times New Roman" w:cs="Times New Roman"/>
          <w:i/>
          <w:iCs/>
        </w:rPr>
        <w:t>t</w:t>
      </w:r>
      <w:proofErr w:type="spellEnd"/>
      <w:r w:rsidRPr="000B1A43">
        <w:rPr>
          <w:rFonts w:ascii="Times New Roman" w:hAnsi="Times New Roman" w:cs="Times New Roman"/>
        </w:rPr>
        <w:t xml:space="preserve"> is the desired period (60 min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in minutes. </w:t>
      </w:r>
    </w:p>
    <w:p w14:paraId="61A3572C" w14:textId="77777777" w:rsidR="00786433" w:rsidRPr="000B1A43" w:rsidRDefault="00786433" w:rsidP="00786433">
      <w:pPr>
        <w:spacing w:line="480" w:lineRule="auto"/>
        <w:rPr>
          <w:rFonts w:ascii="Times New Roman" w:hAnsi="Times New Roman" w:cs="Times New Roman"/>
        </w:rPr>
      </w:pPr>
    </w:p>
    <w:p w14:paraId="52542852"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To predict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with detrital age (</w:t>
      </w:r>
      <w:r w:rsidRPr="000B1A43">
        <w:rPr>
          <w:rFonts w:ascii="Times New Roman" w:hAnsi="Times New Roman" w:cs="Times New Roman"/>
          <w:i/>
          <w:iCs/>
        </w:rPr>
        <w:t>A</w:t>
      </w:r>
      <w:r w:rsidRPr="000B1A43">
        <w:rPr>
          <w:rFonts w:ascii="Times New Roman" w:hAnsi="Times New Roman" w:cs="Times New Roman"/>
        </w:rPr>
        <w:t>, d), I chose a logistic regression of the form</w:t>
      </w:r>
    </w:p>
    <w:p w14:paraId="019BBCDE" w14:textId="77777777" w:rsidR="00786433" w:rsidRPr="000B1A43" w:rsidRDefault="00786433" w:rsidP="00786433">
      <w:pPr>
        <w:spacing w:line="480" w:lineRule="auto"/>
        <w:rPr>
          <w:rFonts w:ascii="Times New Roman" w:hAnsi="Times New Roman" w:cs="Times New Roman"/>
        </w:rPr>
      </w:pPr>
    </w:p>
    <w:p w14:paraId="4EA9336A" w14:textId="77777777" w:rsidR="00786433" w:rsidRPr="000B1A43" w:rsidRDefault="00786433" w:rsidP="00786433">
      <w:pPr>
        <w:tabs>
          <w:tab w:val="right" w:pos="9026"/>
        </w:tabs>
        <w:spacing w:line="480" w:lineRule="auto"/>
        <w:rPr>
          <w:rFonts w:ascii="Times New Roman" w:hAnsi="Times New Roman" w:cs="Times New Roman"/>
        </w:rPr>
      </w:pPr>
      <m:oMath>
        <m:r>
          <m:rPr>
            <m:nor/>
          </m:rPr>
          <w:rPr>
            <w:rFonts w:ascii="Times New Roman" w:hAnsi="Times New Roman" w:cs="Times New Roman"/>
            <w:i/>
            <w:iCs/>
          </w:rPr>
          <m:t>P</m:t>
        </m:r>
        <m:r>
          <m:rPr>
            <m:nor/>
          </m:rPr>
          <w:rPr>
            <w:rFonts w:ascii="Times New Roman" w:hAnsi="Times New Roman" w:cs="Times New Roman"/>
            <w:vertAlign w:val="subscript"/>
          </w:rPr>
          <m:t>max</m:t>
        </m:r>
        <m:r>
          <m:rPr>
            <m:nor/>
          </m:rPr>
          <w:rPr>
            <w:rFonts w:ascii="Times New Roman" w:hAnsi="Times New Roman" w:cs="Times New Roman"/>
          </w:rPr>
          <m:t xml:space="preserve"> ~ </m:t>
        </m:r>
        <m:r>
          <m:rPr>
            <m:nor/>
          </m:rPr>
          <w:rPr>
            <w:rFonts w:ascii="Times New Roman" w:hAnsi="Times New Roman" w:cs="Times New Roman"/>
            <w:i/>
            <w:iCs/>
          </w:rPr>
          <m:t>N</m:t>
        </m:r>
        <m:r>
          <m:rPr>
            <m:nor/>
          </m:rPr>
          <w:rPr>
            <w:rFonts w:ascii="Times New Roman" w:hAnsi="Times New Roman" w:cs="Times New Roman"/>
          </w:rPr>
          <m:t xml:space="preserve">( </m:t>
        </m:r>
        <m:sSub>
          <m:sSubPr>
            <m:ctrlPr>
              <w:rPr>
                <w:rFonts w:ascii="Cambria Math" w:hAnsi="Cambria Math" w:cs="Times New Roman"/>
                <w:i/>
              </w:rPr>
            </m:ctrlPr>
          </m:sSubPr>
          <m:e>
            <m:r>
              <m:rPr>
                <m:nor/>
              </m:rPr>
              <w:rPr>
                <w:rFonts w:ascii="Times New Roman" w:hAnsi="Times New Roman" w:cs="Times New Roman"/>
                <w:i/>
                <w:iCs/>
              </w:rPr>
              <m:t>P</m:t>
            </m:r>
          </m:e>
          <m:sub>
            <m:r>
              <m:rPr>
                <m:nor/>
              </m:rPr>
              <w:rPr>
                <w:rFonts w:ascii="Times New Roman" w:hAnsi="Times New Roman" w:cs="Times New Roman"/>
              </w:rPr>
              <m:t>μ</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i/>
                <w:iCs/>
              </w:rPr>
              <m:t>P</m:t>
            </m:r>
          </m:e>
          <m:sub>
            <m:r>
              <m:rPr>
                <m:nor/>
              </m:rPr>
              <w:rPr>
                <w:rFonts w:ascii="Times New Roman" w:hAnsi="Times New Roman" w:cs="Times New Roman"/>
              </w:rPr>
              <m:t>σ</m:t>
            </m:r>
          </m:sub>
        </m:sSub>
        <m:r>
          <m:rPr>
            <m:nor/>
          </m:rPr>
          <w:rPr>
            <w:rFonts w:ascii="Times New Roman" w:hAnsi="Times New Roman" w:cs="Times New Roman"/>
          </w:rPr>
          <m:t xml:space="preserve"> )</m:t>
        </m:r>
      </m:oMath>
      <w:r w:rsidRPr="000B1A43">
        <w:rPr>
          <w:rFonts w:ascii="Times New Roman" w:eastAsiaTheme="minorEastAsia" w:hAnsi="Times New Roman" w:cs="Times New Roman"/>
        </w:rPr>
        <w:tab/>
        <w:t>(2)</w:t>
      </w:r>
    </w:p>
    <w:p w14:paraId="4C264E23" w14:textId="38DF9F42" w:rsidR="00786433" w:rsidRPr="000B1A43" w:rsidRDefault="00786433" w:rsidP="00786433">
      <w:pPr>
        <w:tabs>
          <w:tab w:val="right" w:pos="9026"/>
        </w:tabs>
        <w:spacing w:line="480" w:lineRule="auto"/>
        <w:rPr>
          <w:rFonts w:ascii="Times New Roman" w:hAnsi="Times New Roman" w:cs="Times New Roman"/>
        </w:rPr>
      </w:pPr>
      <w:proofErr w:type="spellStart"/>
      <m:oMath>
        <m:r>
          <m:rPr>
            <m:nor/>
          </m:rPr>
          <w:rPr>
            <w:rFonts w:ascii="Times New Roman" w:hAnsi="Times New Roman" w:cs="Times New Roman"/>
            <w:i/>
          </w:rPr>
          <m:t>P</m:t>
        </m:r>
        <m:r>
          <m:rPr>
            <m:nor/>
          </m:rPr>
          <w:rPr>
            <w:rFonts w:ascii="Times New Roman" w:hAnsi="Times New Roman" w:cs="Times New Roman"/>
            <w:vertAlign w:val="subscript"/>
          </w:rPr>
          <m:t>μ</m:t>
        </m:r>
        <w:proofErr w:type="spellEnd"/>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i/>
                <w:iCs/>
              </w:rPr>
              <m:t>α</m:t>
            </m:r>
            <m:r>
              <m:rPr>
                <m:nor/>
              </m:rPr>
              <w:rPr>
                <w:rFonts w:ascii="Times New Roman" w:hAnsi="Times New Roman" w:cs="Times New Roman"/>
              </w:rPr>
              <m:t xml:space="preserve"> </m:t>
            </m:r>
            <m:r>
              <m:rPr>
                <m:nor/>
              </m:rPr>
              <w:rPr>
                <w:rFonts w:ascii="Times New Roman" w:hAnsi="Times New Roman" w:cs="Times New Roman"/>
                <w:iCs/>
              </w:rPr>
              <m:t xml:space="preserve">+ </m:t>
            </m:r>
            <m:r>
              <m:rPr>
                <m:nor/>
              </m:rPr>
              <w:rPr>
                <w:rFonts w:ascii="Times New Roman" w:hAnsi="Times New Roman" w:cs="Times New Roman"/>
                <w:i/>
              </w:rPr>
              <m:t>τ</m:t>
            </m:r>
          </m:num>
          <m:den>
            <m:r>
              <m:rPr>
                <m:nor/>
              </m:rPr>
              <w:rPr>
                <w:rFonts w:ascii="Times New Roman" w:hAnsi="Times New Roman" w:cs="Times New Roman"/>
                <w:iCs/>
              </w:rPr>
              <m:t xml:space="preserve">1 </m:t>
            </m:r>
            <m:r>
              <m:rPr>
                <m:nor/>
              </m:rPr>
              <w:rPr>
                <w:rFonts w:ascii="Times New Roman" w:hAnsi="Times New Roman" w:cs="Times New Roman"/>
              </w:rPr>
              <m:t xml:space="preserve">+ </m:t>
            </m:r>
            <m:sSup>
              <m:sSupPr>
                <m:ctrlPr>
                  <w:rPr>
                    <w:rFonts w:ascii="Cambria Math" w:hAnsi="Cambria Math" w:cs="Times New Roman"/>
                    <w:i/>
                  </w:rPr>
                </m:ctrlPr>
              </m:sSupPr>
              <m:e>
                <m:r>
                  <m:rPr>
                    <m:nor/>
                  </m:rPr>
                  <w:rPr>
                    <w:rFonts w:ascii="Times New Roman" w:hAnsi="Times New Roman" w:cs="Times New Roman"/>
                    <w:iCs/>
                  </w:rPr>
                  <m:t>e</m:t>
                </m:r>
              </m:e>
              <m:sup>
                <m:r>
                  <m:rPr>
                    <m:nor/>
                  </m:rPr>
                  <w:rPr>
                    <w:rFonts w:ascii="Times New Roman" w:hAnsi="Times New Roman" w:cs="Times New Roman"/>
                    <w:i/>
                  </w:rPr>
                  <m:t>k</m:t>
                </m:r>
                <m:r>
                  <m:rPr>
                    <m:nor/>
                  </m:rPr>
                  <w:rPr>
                    <w:rFonts w:ascii="Times New Roman" w:hAnsi="Times New Roman" w:cs="Times New Roman"/>
                    <w:iCs/>
                  </w:rPr>
                  <m:t xml:space="preserve"> </m:t>
                </m:r>
                <m:r>
                  <m:rPr>
                    <m:nor/>
                  </m:rPr>
                  <w:rPr>
                    <w:rFonts w:ascii="Times New Roman" w:hAnsi="Times New Roman" w:cs="Times New Roman"/>
                  </w:rPr>
                  <m:t>× (</m:t>
                </m:r>
                <m:r>
                  <m:rPr>
                    <m:nor/>
                  </m:rPr>
                  <w:rPr>
                    <w:rFonts w:ascii="Times New Roman" w:hAnsi="Times New Roman" w:cs="Times New Roman"/>
                    <w:i/>
                  </w:rPr>
                  <m:t>A</m:t>
                </m:r>
                <m:r>
                  <m:rPr>
                    <m:nor/>
                  </m:rPr>
                  <w:rPr>
                    <w:rFonts w:ascii="Times New Roman" w:hAnsi="Times New Roman" w:cs="Times New Roman"/>
                  </w:rPr>
                  <m:t xml:space="preserve"> </m:t>
                </m:r>
                <m:r>
                  <w:del w:id="127" w:author="Luka Seamus Wright" w:date="2025-06-24T17:53:00Z" w16du:dateUtc="2025-06-24T09:53:00Z">
                    <m:rPr>
                      <m:nor/>
                    </m:rPr>
                    <w:rPr>
                      <w:rFonts w:ascii="Times New Roman" w:hAnsi="Times New Roman" w:cs="Times New Roman"/>
                      <w:color w:val="1F1F1F"/>
                      <w:shd w:val="clear" w:color="auto" w:fill="FFFFFF"/>
                    </w:rPr>
                    <m:t>-</m:t>
                  </w:del>
                </m:r>
                <m:r>
                  <w:ins w:id="128" w:author="Luka Seamus Wright" w:date="2025-06-24T17:53:00Z" w16du:dateUtc="2025-06-24T09:53:00Z">
                    <m:rPr>
                      <m:nor/>
                    </m:rPr>
                    <w:rPr>
                      <w:rFonts w:ascii="Cambria Math" w:hAnsi="Times New Roman" w:cs="Times New Roman"/>
                      <w:color w:val="1F1F1F"/>
                      <w:shd w:val="clear" w:color="auto" w:fill="FFFFFF"/>
                    </w:rPr>
                    <m:t>-</m:t>
                  </w:ins>
                </m:r>
                <m:r>
                  <m:rPr>
                    <m:nor/>
                  </m:rPr>
                  <w:rPr>
                    <w:rFonts w:ascii="Times New Roman" w:hAnsi="Times New Roman" w:cs="Times New Roman"/>
                  </w:rPr>
                  <m:t xml:space="preserve"> </m:t>
                </m:r>
                <m:r>
                  <m:rPr>
                    <m:nor/>
                  </m:rPr>
                  <w:rPr>
                    <w:rFonts w:ascii="Times New Roman" w:hAnsi="Times New Roman" w:cs="Times New Roman"/>
                    <w:i/>
                  </w:rPr>
                  <m:t>μ</m:t>
                </m:r>
                <m:r>
                  <m:rPr>
                    <m:nor/>
                  </m:rPr>
                  <w:rPr>
                    <w:rFonts w:ascii="Times New Roman" w:hAnsi="Times New Roman" w:cs="Times New Roman"/>
                  </w:rPr>
                  <m:t>)</m:t>
                </m:r>
              </m:sup>
            </m:sSup>
          </m:den>
        </m:f>
        <m:r>
          <w:del w:id="129" w:author="Luka Seamus Wright" w:date="2025-06-24T17:53:00Z" w16du:dateUtc="2025-06-24T09:53:00Z">
            <w:rPr>
              <w:rFonts w:ascii="Cambria Math" w:hAnsi="Cambria Math" w:cs="Times New Roman"/>
              <w:color w:val="1F1F1F"/>
              <w:shd w:val="clear" w:color="auto" w:fill="FFFFFF"/>
            </w:rPr>
            <m:t>-</m:t>
          </w:del>
        </m:r>
        <m:r>
          <w:ins w:id="130" w:author="Luka Seamus Wright" w:date="2025-06-24T17:53:00Z" w16du:dateUtc="2025-06-24T09:53:00Z">
            <w:rPr>
              <w:rFonts w:ascii="Cambria Math" w:hAnsi="Times New Roman" w:cs="Times New Roman"/>
              <w:color w:val="1F1F1F"/>
              <w:shd w:val="clear" w:color="auto" w:fill="FFFFFF"/>
            </w:rPr>
            <m:t>-</m:t>
          </w:ins>
        </m:r>
        <m:r>
          <m:rPr>
            <m:nor/>
          </m:rPr>
          <w:rPr>
            <w:rFonts w:ascii="Times New Roman" w:hAnsi="Times New Roman" w:cs="Times New Roman"/>
            <w:color w:val="1F1F1F"/>
            <w:shd w:val="clear" w:color="auto" w:fill="FFFFFF"/>
          </w:rPr>
          <m:t xml:space="preserve"> </m:t>
        </m:r>
        <m:r>
          <m:rPr>
            <m:nor/>
          </m:rPr>
          <w:rPr>
            <w:rFonts w:ascii="Times New Roman" w:hAnsi="Times New Roman" w:cs="Times New Roman"/>
            <w:i/>
            <w:iCs/>
          </w:rPr>
          <m:t>τ</m:t>
        </m:r>
      </m:oMath>
      <w:r w:rsidRPr="000B1A43">
        <w:rPr>
          <w:rFonts w:ascii="Times New Roman" w:eastAsiaTheme="minorEastAsia" w:hAnsi="Times New Roman" w:cs="Times New Roman"/>
        </w:rPr>
        <w:tab/>
      </w:r>
    </w:p>
    <w:p w14:paraId="749077D8" w14:textId="77777777" w:rsidR="00786433" w:rsidRPr="000B1A43" w:rsidRDefault="00786433" w:rsidP="00786433">
      <w:pPr>
        <w:spacing w:line="480" w:lineRule="auto"/>
        <w:rPr>
          <w:rFonts w:ascii="Times New Roman" w:hAnsi="Times New Roman" w:cs="Times New Roman"/>
        </w:rPr>
      </w:pPr>
    </w:p>
    <w:p w14:paraId="65527F38" w14:textId="657E05F9"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lastRenderedPageBreak/>
        <w:t xml:space="preserve">where </w:t>
      </w:r>
      <w:r w:rsidRPr="000B1A43">
        <w:rPr>
          <w:rFonts w:ascii="Times New Roman" w:hAnsi="Times New Roman" w:cs="Times New Roman"/>
          <w:i/>
          <w:iCs/>
        </w:rPr>
        <w:t>α</w:t>
      </w:r>
      <w:r w:rsidRPr="000B1A43">
        <w:rPr>
          <w:rFonts w:ascii="Times New Roman" w:hAnsi="Times New Roman" w:cs="Times New Roman"/>
        </w:rPr>
        <w:t xml:space="preserve"> is baseline photosynthesis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w:t>
      </w:r>
      <w:r w:rsidRPr="000B1A43">
        <w:rPr>
          <w:rFonts w:ascii="Times New Roman" w:hAnsi="Times New Roman" w:cs="Times New Roman"/>
          <w:i/>
          <w:iCs/>
        </w:rPr>
        <w:t>τ</w:t>
      </w:r>
      <w:r w:rsidRPr="000B1A43">
        <w:rPr>
          <w:rFonts w:ascii="Times New Roman" w:hAnsi="Times New Roman" w:cs="Times New Roman"/>
        </w:rPr>
        <w:t xml:space="preserve"> is the </w:t>
      </w:r>
      <w:del w:id="131" w:author="Luka Seamus Wright" w:date="2025-06-25T09:16:00Z" w16du:dateUtc="2025-06-25T01:16:00Z">
        <w:r w:rsidRPr="000B1A43" w:rsidDel="00814FC2">
          <w:rPr>
            <w:rFonts w:ascii="Times New Roman" w:hAnsi="Times New Roman" w:cs="Times New Roman"/>
          </w:rPr>
          <w:delText xml:space="preserve">community </w:delText>
        </w:r>
      </w:del>
      <w:r w:rsidRPr="000B1A43">
        <w:rPr>
          <w:rFonts w:ascii="Times New Roman" w:hAnsi="Times New Roman" w:cs="Times New Roman"/>
        </w:rPr>
        <w:t>oxygen consumption of dead detritus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w:t>
      </w:r>
      <w:r w:rsidRPr="000B1A43">
        <w:rPr>
          <w:rFonts w:ascii="Times New Roman" w:hAnsi="Times New Roman" w:cs="Times New Roman"/>
          <w:i/>
          <w:iCs/>
        </w:rPr>
        <w:t>k</w:t>
      </w:r>
      <w:r w:rsidRPr="000B1A43">
        <w:rPr>
          <w:rFonts w:ascii="Times New Roman" w:hAnsi="Times New Roman" w:cs="Times New Roman"/>
        </w:rPr>
        <w:t xml:space="preserve"> is the logistic rate of decay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and </w:t>
      </w:r>
      <w:r w:rsidRPr="000B1A43">
        <w:rPr>
          <w:rFonts w:ascii="Times New Roman" w:hAnsi="Times New Roman" w:cs="Times New Roman"/>
          <w:i/>
          <w:iCs/>
        </w:rPr>
        <w:t>µ</w:t>
      </w:r>
      <w:r w:rsidRPr="000B1A43">
        <w:rPr>
          <w:rFonts w:ascii="Times New Roman" w:hAnsi="Times New Roman" w:cs="Times New Roman"/>
        </w:rPr>
        <w:t xml:space="preserve"> is the midpoint of photosynthetic death</w:t>
      </w:r>
      <w:ins w:id="132" w:author="Luka Seamus Wright" w:date="2025-06-25T09:25:00Z" w16du:dateUtc="2025-06-25T01:25:00Z">
        <w:r w:rsidR="00DD415B">
          <w:rPr>
            <w:rFonts w:ascii="Times New Roman" w:hAnsi="Times New Roman" w:cs="Times New Roman"/>
          </w:rPr>
          <w:t>, i.e. half</w:t>
        </w:r>
      </w:ins>
      <w:ins w:id="133" w:author="Luka Seamus Wright" w:date="2025-06-25T09:26:00Z" w16du:dateUtc="2025-06-25T01:26:00Z">
        <w:r w:rsidR="00DD415B">
          <w:rPr>
            <w:rFonts w:ascii="Times New Roman" w:hAnsi="Times New Roman" w:cs="Times New Roman"/>
          </w:rPr>
          <w:t>-</w:t>
        </w:r>
      </w:ins>
      <w:ins w:id="134" w:author="Luka Seamus Wright" w:date="2025-06-25T09:25:00Z" w16du:dateUtc="2025-06-25T01:25:00Z">
        <w:r w:rsidR="00DD415B">
          <w:rPr>
            <w:rFonts w:ascii="Times New Roman" w:hAnsi="Times New Roman" w:cs="Times New Roman"/>
          </w:rPr>
          <w:t xml:space="preserve">life of </w:t>
        </w:r>
      </w:ins>
      <w:ins w:id="135" w:author="Luka Seamus Wright" w:date="2025-06-25T09:26:00Z" w16du:dateUtc="2025-06-25T01:26:00Z">
        <w:r w:rsidR="00DD415B">
          <w:rPr>
            <w:rFonts w:ascii="Times New Roman" w:hAnsi="Times New Roman" w:cs="Times New Roman"/>
          </w:rPr>
          <w:t>photosynthesis</w:t>
        </w:r>
      </w:ins>
      <w:r w:rsidRPr="000B1A43">
        <w:rPr>
          <w:rFonts w:ascii="Times New Roman" w:hAnsi="Times New Roman" w:cs="Times New Roman"/>
        </w:rPr>
        <w:t xml:space="preserve"> (d). The naming of parameters is inspired by the Hebrew word </w:t>
      </w:r>
      <w:proofErr w:type="spellStart"/>
      <w:r w:rsidRPr="000B1A43">
        <w:rPr>
          <w:rFonts w:ascii="Times New Roman" w:hAnsi="Times New Roman" w:cs="Times New Roman"/>
          <w:shd w:val="clear" w:color="auto" w:fill="FFFFFF"/>
          <w:lang w:bidi="he-IL"/>
        </w:rPr>
        <w:t>אמת</w:t>
      </w:r>
      <w:proofErr w:type="spellEnd"/>
      <w:r w:rsidRPr="000B1A43">
        <w:rPr>
          <w:rFonts w:ascii="Times New Roman" w:hAnsi="Times New Roman" w:cs="Times New Roman"/>
        </w:rPr>
        <w:t xml:space="preserve"> (graecised </w:t>
      </w:r>
      <w:proofErr w:type="spellStart"/>
      <w:r w:rsidRPr="000B1A43">
        <w:rPr>
          <w:rFonts w:ascii="Times New Roman" w:hAnsi="Times New Roman" w:cs="Times New Roman"/>
        </w:rPr>
        <w:t>τμ</w:t>
      </w:r>
      <w:proofErr w:type="spellEnd"/>
      <w:r w:rsidRPr="000B1A43">
        <w:rPr>
          <w:rFonts w:ascii="Times New Roman" w:hAnsi="Times New Roman" w:cs="Times New Roman"/>
        </w:rPr>
        <w:t>α) which means truth and is composed of the first, middle and last letters of the Hebrew alphabet, symbolising life (</w:t>
      </w:r>
      <w:r w:rsidRPr="000B1A43">
        <w:rPr>
          <w:rFonts w:ascii="Times New Roman" w:hAnsi="Times New Roman" w:cs="Times New Roman"/>
          <w:shd w:val="clear" w:color="auto" w:fill="FFFFFF"/>
          <w:lang w:bidi="he-IL"/>
        </w:rPr>
        <w:t>א</w:t>
      </w:r>
      <w:r w:rsidRPr="000B1A43">
        <w:rPr>
          <w:rFonts w:ascii="Times New Roman" w:hAnsi="Times New Roman" w:cs="Times New Roman"/>
        </w:rPr>
        <w:t>), transition (</w:t>
      </w:r>
      <w:r w:rsidRPr="000B1A43">
        <w:rPr>
          <w:rFonts w:ascii="Times New Roman" w:hAnsi="Times New Roman" w:cs="Times New Roman"/>
          <w:shd w:val="clear" w:color="auto" w:fill="FFFFFF"/>
          <w:lang w:bidi="he-IL"/>
        </w:rPr>
        <w:t>מ</w:t>
      </w:r>
      <w:r w:rsidRPr="000B1A43">
        <w:rPr>
          <w:rFonts w:ascii="Times New Roman" w:hAnsi="Times New Roman" w:cs="Times New Roman"/>
        </w:rPr>
        <w:t>) and death (</w:t>
      </w:r>
      <w:r w:rsidRPr="000B1A43">
        <w:rPr>
          <w:rFonts w:ascii="Times New Roman" w:hAnsi="Times New Roman" w:cs="Times New Roman"/>
          <w:shd w:val="clear" w:color="auto" w:fill="FFFFFF"/>
          <w:lang w:bidi="he-IL"/>
        </w:rPr>
        <w:t>ת</w:t>
      </w:r>
      <w:r w:rsidRPr="000B1A43">
        <w:rPr>
          <w:rFonts w:ascii="Times New Roman" w:hAnsi="Times New Roman" w:cs="Times New Roman"/>
          <w:shd w:val="clear" w:color="auto" w:fill="FFFFFF"/>
        </w:rPr>
        <w:t>)</w:t>
      </w:r>
      <w:r w:rsidRPr="000B1A43">
        <w:rPr>
          <w:rFonts w:ascii="Times New Roman" w:hAnsi="Times New Roman" w:cs="Times New Roman"/>
        </w:rPr>
        <w:t xml:space="preserve">. Inscribed on the golem’s brow this word lends life, but removing </w:t>
      </w:r>
      <w:r w:rsidRPr="000B1A43">
        <w:rPr>
          <w:rFonts w:ascii="Times New Roman" w:hAnsi="Times New Roman" w:cs="Times New Roman"/>
          <w:shd w:val="clear" w:color="auto" w:fill="FFFFFF"/>
          <w:lang w:bidi="he-IL"/>
        </w:rPr>
        <w:t>א</w:t>
      </w:r>
      <w:r w:rsidRPr="000B1A43">
        <w:rPr>
          <w:rFonts w:ascii="Times New Roman" w:hAnsi="Times New Roman" w:cs="Times New Roman"/>
        </w:rPr>
        <w:t xml:space="preserve"> changes the meaning from truth to death (</w:t>
      </w:r>
      <w:proofErr w:type="spellStart"/>
      <w:r w:rsidRPr="000B1A43">
        <w:rPr>
          <w:rFonts w:ascii="Times New Roman" w:hAnsi="Times New Roman" w:cs="Times New Roman"/>
          <w:shd w:val="clear" w:color="auto" w:fill="FFFFFF"/>
          <w:lang w:bidi="he-IL"/>
        </w:rPr>
        <w:t>מת</w:t>
      </w:r>
      <w:proofErr w:type="spellEnd"/>
      <w:r w:rsidRPr="000B1A43">
        <w:rPr>
          <w:rFonts w:ascii="Times New Roman" w:hAnsi="Times New Roman" w:cs="Times New Roman"/>
        </w:rPr>
        <w:t xml:space="preserve">) and the golem dies. As in the story of the golem, the logistic function is optimal for modelling a shift between two alternate states and is thus the logical choice here. I previously modelled detrital photosynthesis with linear regressions instead, because data either did not span enough timepoints to inform a more complex model </w:t>
      </w:r>
      <w:r w:rsidRPr="000B1A43">
        <w:rPr>
          <w:rFonts w:ascii="Times New Roman" w:hAnsi="Times New Roman" w:cs="Times New Roman"/>
        </w:rPr>
        <w:fldChar w:fldCharType="begin"/>
      </w:r>
      <w:r w:rsidRPr="000B1A43">
        <w:rPr>
          <w:rFonts w:ascii="Times New Roman" w:hAnsi="Times New Roman" w:cs="Times New Roman"/>
        </w:rPr>
        <w:instrText>ADDIN BEC{Wright et al., 2022, #84779}</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2022)</w:t>
      </w:r>
      <w:r w:rsidRPr="000B1A43">
        <w:rPr>
          <w:rFonts w:ascii="Times New Roman" w:hAnsi="Times New Roman" w:cs="Times New Roman"/>
        </w:rPr>
        <w:fldChar w:fldCharType="end"/>
      </w:r>
      <w:r w:rsidRPr="000B1A43">
        <w:rPr>
          <w:rFonts w:ascii="Times New Roman" w:hAnsi="Times New Roman" w:cs="Times New Roman"/>
        </w:rPr>
        <w:t xml:space="preserve"> or macroalgal tissue disintegration coinciding with photosynthetic death prevented estimation of </w:t>
      </w:r>
      <w:r w:rsidRPr="000B1A43">
        <w:rPr>
          <w:rFonts w:ascii="Times New Roman" w:hAnsi="Times New Roman" w:cs="Times New Roman"/>
          <w:i/>
          <w:iCs/>
        </w:rPr>
        <w:t>µ</w:t>
      </w:r>
      <w:r w:rsidRPr="000B1A43">
        <w:rPr>
          <w:rFonts w:ascii="Times New Roman" w:hAnsi="Times New Roman" w:cs="Times New Roman"/>
        </w:rPr>
        <w:t xml:space="preserve"> and </w:t>
      </w:r>
      <w:r w:rsidRPr="000B1A43">
        <w:rPr>
          <w:rFonts w:ascii="Times New Roman" w:hAnsi="Times New Roman" w:cs="Times New Roman"/>
          <w:i/>
          <w:iCs/>
        </w:rPr>
        <w:t>τ</w:t>
      </w:r>
      <w:r w:rsidRPr="000B1A43">
        <w:rPr>
          <w:rFonts w:ascii="Times New Roman" w:hAnsi="Times New Roman" w:cs="Times New Roman"/>
        </w:rPr>
        <w:t xml:space="preserve"> </w:t>
      </w:r>
      <w:r w:rsidRPr="000B1A43">
        <w:rPr>
          <w:rFonts w:ascii="Times New Roman" w:hAnsi="Times New Roman" w:cs="Times New Roman"/>
        </w:rPr>
        <w:fldChar w:fldCharType="begin"/>
      </w:r>
      <w:r w:rsidRPr="000B1A43">
        <w:rPr>
          <w:rFonts w:ascii="Times New Roman" w:hAnsi="Times New Roman" w:cs="Times New Roman"/>
        </w:rPr>
        <w:instrText>ADDIN BEC{Wright et al., 2023, #11375}</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However, in the present case these limitations do not apply, since I collected data at six to seven timepoints and seagrass leaves do not disintegrate at or shortly after photosynthetic death, allowing me to choose the optimal model. The downside of using more complex models is that multiple regression to account for technical confounders </w:t>
      </w:r>
      <w:r w:rsidRPr="000B1A43">
        <w:rPr>
          <w:rFonts w:ascii="Times New Roman" w:hAnsi="Times New Roman" w:cs="Times New Roman"/>
        </w:rPr>
        <w:fldChar w:fldCharType="begin"/>
      </w:r>
      <w:r w:rsidRPr="000B1A43">
        <w:rPr>
          <w:rFonts w:ascii="Times New Roman" w:hAnsi="Times New Roman" w:cs="Times New Roman"/>
        </w:rPr>
        <w:instrText>ADDIN BEC{Wright et al., 2023, #11375}</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is not straightforward. </w:t>
      </w:r>
      <w:proofErr w:type="gramStart"/>
      <w:r w:rsidRPr="000B1A43">
        <w:rPr>
          <w:rFonts w:ascii="Times New Roman" w:hAnsi="Times New Roman" w:cs="Times New Roman"/>
        </w:rPr>
        <w:t>So</w:t>
      </w:r>
      <w:proofErr w:type="gramEnd"/>
      <w:r w:rsidRPr="000B1A43">
        <w:rPr>
          <w:rFonts w:ascii="Times New Roman" w:hAnsi="Times New Roman" w:cs="Times New Roman"/>
        </w:rPr>
        <w:t xml:space="preserve"> I opted for a separate multiple linear regression of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against the standardised potential confounders initial incubation O</w:t>
      </w:r>
      <w:r w:rsidRPr="000B1A43">
        <w:rPr>
          <w:rFonts w:ascii="Times New Roman" w:hAnsi="Times New Roman" w:cs="Times New Roman"/>
          <w:vertAlign w:val="subscript"/>
        </w:rPr>
        <w:t>2</w:t>
      </w:r>
      <w:r w:rsidRPr="000B1A43">
        <w:rPr>
          <w:rFonts w:ascii="Times New Roman" w:hAnsi="Times New Roman" w:cs="Times New Roman"/>
        </w:rPr>
        <w:t xml:space="preserve"> (µM), mean incubation temperature (°C), mean incubation pressure (</w:t>
      </w:r>
      <w:proofErr w:type="spellStart"/>
      <w:r w:rsidRPr="000B1A43">
        <w:rPr>
          <w:rFonts w:ascii="Times New Roman" w:hAnsi="Times New Roman" w:cs="Times New Roman"/>
        </w:rPr>
        <w:t>hPA</w:t>
      </w:r>
      <w:proofErr w:type="spellEnd"/>
      <w:r w:rsidRPr="000B1A43">
        <w:rPr>
          <w:rFonts w:ascii="Times New Roman" w:hAnsi="Times New Roman" w:cs="Times New Roman"/>
        </w:rPr>
        <w:t>), incubation salinity (‰) and leaf blotted mass (g) (Figure S1).</w:t>
      </w:r>
    </w:p>
    <w:p w14:paraId="28E77ACF" w14:textId="77777777" w:rsidR="00786433" w:rsidRPr="000B1A43" w:rsidRDefault="00786433" w:rsidP="00786433">
      <w:pPr>
        <w:spacing w:line="480" w:lineRule="auto"/>
        <w:rPr>
          <w:rFonts w:ascii="Times New Roman" w:hAnsi="Times New Roman" w:cs="Times New Roman"/>
        </w:rPr>
      </w:pPr>
    </w:p>
    <w:p w14:paraId="535F2D84" w14:textId="3297ADE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Prior probability distributions for parameters were chosen based on published estimates and logic. For the linear regressions of O</w:t>
      </w:r>
      <w:r w:rsidRPr="000B1A43">
        <w:rPr>
          <w:rFonts w:ascii="Times New Roman" w:hAnsi="Times New Roman" w:cs="Times New Roman"/>
          <w:vertAlign w:val="subscript"/>
        </w:rPr>
        <w:t>2</w:t>
      </w:r>
      <w:r w:rsidRPr="000B1A43">
        <w:rPr>
          <w:rFonts w:ascii="Times New Roman" w:hAnsi="Times New Roman" w:cs="Times New Roman"/>
        </w:rPr>
        <w:t xml:space="preserve"> against incubation time, I gave the intercept a normal prior centred on regional average seawater O</w:t>
      </w:r>
      <w:r w:rsidRPr="000B1A43">
        <w:rPr>
          <w:rFonts w:ascii="Times New Roman" w:hAnsi="Times New Roman" w:cs="Times New Roman"/>
          <w:vertAlign w:val="subscript"/>
        </w:rPr>
        <w:t>2</w:t>
      </w:r>
      <w:r w:rsidRPr="000B1A43">
        <w:rPr>
          <w:rFonts w:ascii="Times New Roman" w:hAnsi="Times New Roman" w:cs="Times New Roman"/>
        </w:rPr>
        <w:t xml:space="preserve"> and the slope a normal prior with a mean of zero. For </w:t>
      </w:r>
      <w:r w:rsidRPr="000B1A43">
        <w:rPr>
          <w:rFonts w:ascii="Times New Roman" w:hAnsi="Times New Roman" w:cs="Times New Roman"/>
          <w:i/>
          <w:iCs/>
        </w:rPr>
        <w:t>ɑ</w:t>
      </w:r>
      <w:r w:rsidRPr="000B1A43">
        <w:rPr>
          <w:rFonts w:ascii="Times New Roman" w:hAnsi="Times New Roman" w:cs="Times New Roman"/>
        </w:rPr>
        <w:t xml:space="preserve"> </w:t>
      </w:r>
      <w:r w:rsidRPr="000B1A43">
        <w:rPr>
          <w:rFonts w:ascii="Times New Roman" w:hAnsi="Times New Roman" w:cs="Times New Roman"/>
        </w:rPr>
        <w:lastRenderedPageBreak/>
        <w:t xml:space="preserve">(Equation 2), I chose a gamma prior informed by various published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estimates for </w:t>
      </w:r>
      <w:r w:rsidRPr="000B1A43">
        <w:rPr>
          <w:rFonts w:ascii="Times New Roman" w:hAnsi="Times New Roman" w:cs="Times New Roman"/>
          <w:i/>
          <w:iCs/>
        </w:rPr>
        <w:t>H. ovalis</w:t>
      </w:r>
      <w:r w:rsidRPr="000B1A43">
        <w:rPr>
          <w:rFonts w:ascii="Times New Roman" w:hAnsi="Times New Roman" w:cs="Times New Roman"/>
        </w:rPr>
        <w:t xml:space="preserve"> (40 ± 57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1.8 ± 2.5 µmol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n = 32, </w:t>
      </w:r>
      <w:r w:rsidRPr="000B1A43">
        <w:rPr>
          <w:rFonts w:ascii="Times New Roman" w:hAnsi="Times New Roman" w:cs="Times New Roman"/>
        </w:rPr>
        <w:fldChar w:fldCharType="begin"/>
      </w:r>
      <w:r w:rsidRPr="000B1A43">
        <w:rPr>
          <w:rFonts w:ascii="Times New Roman" w:hAnsi="Times New Roman" w:cs="Times New Roman"/>
        </w:rPr>
        <w:instrText>ADDIN BEC{Björk et al., 1997, #10757; Borum et al., 2016, #5384; Jamaludin et al., 2006, #2708; Lamit and Tanaka, 2021, #22752; Said et al., 2024, #30791; Said et al., 2021, #107855}</w:instrText>
      </w:r>
      <w:r w:rsidRPr="000B1A43">
        <w:rPr>
          <w:rFonts w:ascii="Times New Roman" w:hAnsi="Times New Roman" w:cs="Times New Roman"/>
        </w:rPr>
        <w:fldChar w:fldCharType="separate"/>
      </w:r>
      <w:r w:rsidRPr="000B1A43">
        <w:rPr>
          <w:rFonts w:ascii="Times New Roman" w:hAnsi="Times New Roman" w:cs="Times New Roman"/>
        </w:rPr>
        <w:t>Björk</w:t>
      </w:r>
      <w:r w:rsidRPr="000B1A43">
        <w:rPr>
          <w:rFonts w:ascii="Times New Roman" w:hAnsi="Times New Roman" w:cs="Times New Roman"/>
          <w:i/>
        </w:rPr>
        <w:t xml:space="preserve"> et al.</w:t>
      </w:r>
      <w:r w:rsidRPr="000B1A43">
        <w:rPr>
          <w:rFonts w:ascii="Times New Roman" w:hAnsi="Times New Roman" w:cs="Times New Roman"/>
        </w:rPr>
        <w:t>, 1997; Jamaludin</w:t>
      </w:r>
      <w:r w:rsidRPr="000B1A43">
        <w:rPr>
          <w:rFonts w:ascii="Times New Roman" w:hAnsi="Times New Roman" w:cs="Times New Roman"/>
          <w:i/>
        </w:rPr>
        <w:t xml:space="preserve"> et al.</w:t>
      </w:r>
      <w:r w:rsidRPr="000B1A43">
        <w:rPr>
          <w:rFonts w:ascii="Times New Roman" w:hAnsi="Times New Roman" w:cs="Times New Roman"/>
        </w:rPr>
        <w:t>, 2006; Borum</w:t>
      </w:r>
      <w:r w:rsidRPr="000B1A43">
        <w:rPr>
          <w:rFonts w:ascii="Times New Roman" w:hAnsi="Times New Roman" w:cs="Times New Roman"/>
          <w:i/>
        </w:rPr>
        <w:t xml:space="preserve"> et al.</w:t>
      </w:r>
      <w:r w:rsidRPr="000B1A43">
        <w:rPr>
          <w:rFonts w:ascii="Times New Roman" w:hAnsi="Times New Roman" w:cs="Times New Roman"/>
        </w:rPr>
        <w:t>, 2016; Lamit and Tanaka, 2021; Said</w:t>
      </w:r>
      <w:r w:rsidRPr="000B1A43">
        <w:rPr>
          <w:rFonts w:ascii="Times New Roman" w:hAnsi="Times New Roman" w:cs="Times New Roman"/>
          <w:i/>
        </w:rPr>
        <w:t xml:space="preserve"> et al.</w:t>
      </w:r>
      <w:r w:rsidRPr="000B1A43">
        <w:rPr>
          <w:rFonts w:ascii="Times New Roman" w:hAnsi="Times New Roman" w:cs="Times New Roman"/>
        </w:rPr>
        <w:t>, 2021, 2024)</w:t>
      </w:r>
      <w:r w:rsidRPr="000B1A43">
        <w:rPr>
          <w:rFonts w:ascii="Times New Roman" w:hAnsi="Times New Roman" w:cs="Times New Roman"/>
        </w:rPr>
        <w:fldChar w:fldCharType="end"/>
      </w:r>
      <w:r w:rsidRPr="000B1A43">
        <w:rPr>
          <w:rFonts w:ascii="Times New Roman" w:hAnsi="Times New Roman" w:cs="Times New Roman"/>
        </w:rPr>
        <w:t xml:space="preserve"> and </w:t>
      </w:r>
      <w:r w:rsidRPr="000B1A43">
        <w:rPr>
          <w:rFonts w:ascii="Times New Roman" w:hAnsi="Times New Roman" w:cs="Times New Roman"/>
          <w:i/>
          <w:iCs/>
        </w:rPr>
        <w:t>A. antarctica</w:t>
      </w:r>
      <w:r w:rsidRPr="000B1A43">
        <w:rPr>
          <w:rFonts w:ascii="Times New Roman" w:hAnsi="Times New Roman" w:cs="Times New Roman"/>
        </w:rPr>
        <w:t xml:space="preserve"> (14 ± 9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8.8 ± 5.5 µmol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n = 8, </w:t>
      </w:r>
      <w:r w:rsidRPr="000B1A43">
        <w:rPr>
          <w:rFonts w:ascii="Times New Roman" w:hAnsi="Times New Roman" w:cs="Times New Roman"/>
        </w:rPr>
        <w:fldChar w:fldCharType="begin"/>
      </w:r>
      <w:r w:rsidRPr="000B1A43">
        <w:rPr>
          <w:rFonts w:ascii="Times New Roman" w:hAnsi="Times New Roman" w:cs="Times New Roman"/>
        </w:rPr>
        <w:instrText>ADDIN BEC{Borum et al., 2016, #5384; Masini and Manning, 1997, #37837; Said et al., 2024, #30791}</w:instrText>
      </w:r>
      <w:r w:rsidRPr="000B1A43">
        <w:rPr>
          <w:rFonts w:ascii="Times New Roman" w:hAnsi="Times New Roman" w:cs="Times New Roman"/>
        </w:rPr>
        <w:fldChar w:fldCharType="separate"/>
      </w:r>
      <w:r w:rsidRPr="000B1A43">
        <w:rPr>
          <w:rFonts w:ascii="Times New Roman" w:hAnsi="Times New Roman" w:cs="Times New Roman"/>
        </w:rPr>
        <w:t>Masini and Manning, 1997; Borum</w:t>
      </w:r>
      <w:r w:rsidRPr="000B1A43">
        <w:rPr>
          <w:rFonts w:ascii="Times New Roman" w:hAnsi="Times New Roman" w:cs="Times New Roman"/>
          <w:i/>
        </w:rPr>
        <w:t xml:space="preserve"> et al.</w:t>
      </w:r>
      <w:r w:rsidRPr="000B1A43">
        <w:rPr>
          <w:rFonts w:ascii="Times New Roman" w:hAnsi="Times New Roman" w:cs="Times New Roman"/>
        </w:rPr>
        <w:t>, 2016; Said</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Units were converted where necessary by multiplying by mean dry-fresh mass ratios for </w:t>
      </w:r>
      <w:r w:rsidRPr="000B1A43">
        <w:rPr>
          <w:rFonts w:ascii="Times New Roman" w:hAnsi="Times New Roman" w:cs="Times New Roman"/>
          <w:i/>
          <w:iCs/>
        </w:rPr>
        <w:t>H. ovalis</w:t>
      </w:r>
      <w:r w:rsidRPr="000B1A43">
        <w:rPr>
          <w:rFonts w:ascii="Times New Roman" w:hAnsi="Times New Roman" w:cs="Times New Roman"/>
        </w:rPr>
        <w:t xml:space="preserve"> (0.21 g dry mass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fresh mass) and </w:t>
      </w:r>
      <w:r w:rsidRPr="000B1A43">
        <w:rPr>
          <w:rFonts w:ascii="Times New Roman" w:hAnsi="Times New Roman" w:cs="Times New Roman"/>
          <w:i/>
          <w:iCs/>
        </w:rPr>
        <w:t>A. antarctica</w:t>
      </w:r>
      <w:r w:rsidRPr="000B1A43">
        <w:rPr>
          <w:rFonts w:ascii="Times New Roman" w:hAnsi="Times New Roman" w:cs="Times New Roman"/>
        </w:rPr>
        <w:t xml:space="preserve"> (0.29 g dry mass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fresh mass) </w:t>
      </w:r>
      <w:r w:rsidRPr="000B1A43">
        <w:rPr>
          <w:rFonts w:ascii="Times New Roman" w:hAnsi="Times New Roman" w:cs="Times New Roman"/>
        </w:rPr>
        <w:fldChar w:fldCharType="begin"/>
      </w:r>
      <w:r w:rsidRPr="000B1A43">
        <w:rPr>
          <w:rFonts w:ascii="Times New Roman" w:hAnsi="Times New Roman" w:cs="Times New Roman"/>
        </w:rPr>
        <w:instrText>ADDIN BEC{Borum et al., 2016, #5384; de los Santos et al., 2012, #90865}</w:instrText>
      </w:r>
      <w:r w:rsidRPr="000B1A43">
        <w:rPr>
          <w:rFonts w:ascii="Times New Roman" w:hAnsi="Times New Roman" w:cs="Times New Roman"/>
        </w:rPr>
        <w:fldChar w:fldCharType="separate"/>
      </w:r>
      <w:r w:rsidRPr="000B1A43">
        <w:rPr>
          <w:rFonts w:ascii="Times New Roman" w:hAnsi="Times New Roman" w:cs="Times New Roman"/>
        </w:rPr>
        <w:t>(de los Santos</w:t>
      </w:r>
      <w:r w:rsidRPr="000B1A43">
        <w:rPr>
          <w:rFonts w:ascii="Times New Roman" w:hAnsi="Times New Roman" w:cs="Times New Roman"/>
          <w:i/>
        </w:rPr>
        <w:t xml:space="preserve"> et al.</w:t>
      </w:r>
      <w:r w:rsidRPr="000B1A43">
        <w:rPr>
          <w:rFonts w:ascii="Times New Roman" w:hAnsi="Times New Roman" w:cs="Times New Roman"/>
        </w:rPr>
        <w:t>, 2012; Borum</w:t>
      </w:r>
      <w:r w:rsidRPr="000B1A43">
        <w:rPr>
          <w:rFonts w:ascii="Times New Roman" w:hAnsi="Times New Roman" w:cs="Times New Roman"/>
          <w:i/>
        </w:rPr>
        <w:t xml:space="preserve"> et al.</w:t>
      </w:r>
      <w:r w:rsidRPr="000B1A43">
        <w:rPr>
          <w:rFonts w:ascii="Times New Roman" w:hAnsi="Times New Roman" w:cs="Times New Roman"/>
        </w:rPr>
        <w:t>, 2016)</w:t>
      </w:r>
      <w:r w:rsidRPr="000B1A43">
        <w:rPr>
          <w:rFonts w:ascii="Times New Roman" w:hAnsi="Times New Roman" w:cs="Times New Roman"/>
        </w:rPr>
        <w:fldChar w:fldCharType="end"/>
      </w:r>
      <w:r w:rsidRPr="000B1A43">
        <w:rPr>
          <w:rFonts w:ascii="Times New Roman" w:hAnsi="Times New Roman" w:cs="Times New Roman"/>
        </w:rPr>
        <w:t xml:space="preserve"> and my own leaf fresh masses for </w:t>
      </w:r>
      <w:r w:rsidRPr="000B1A43">
        <w:rPr>
          <w:rFonts w:ascii="Times New Roman" w:hAnsi="Times New Roman" w:cs="Times New Roman"/>
          <w:i/>
          <w:iCs/>
        </w:rPr>
        <w:t>H. ovalis</w:t>
      </w:r>
      <w:r w:rsidRPr="000B1A43">
        <w:rPr>
          <w:rFonts w:ascii="Times New Roman" w:hAnsi="Times New Roman" w:cs="Times New Roman"/>
        </w:rPr>
        <w:t xml:space="preserve"> (0.04 ± 0.01 g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and </w:t>
      </w:r>
      <w:r w:rsidRPr="000B1A43">
        <w:rPr>
          <w:rFonts w:ascii="Times New Roman" w:hAnsi="Times New Roman" w:cs="Times New Roman"/>
          <w:i/>
          <w:iCs/>
        </w:rPr>
        <w:t>A. antarctica</w:t>
      </w:r>
      <w:r w:rsidRPr="000B1A43">
        <w:rPr>
          <w:rFonts w:ascii="Times New Roman" w:hAnsi="Times New Roman" w:cs="Times New Roman"/>
        </w:rPr>
        <w:t xml:space="preserve"> (0.61 ± 0.27 g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For </w:t>
      </w:r>
      <w:r w:rsidRPr="000B1A43">
        <w:rPr>
          <w:rFonts w:ascii="Times New Roman" w:hAnsi="Times New Roman" w:cs="Times New Roman"/>
          <w:i/>
          <w:iCs/>
        </w:rPr>
        <w:t>τ</w:t>
      </w:r>
      <w:r w:rsidRPr="000B1A43">
        <w:rPr>
          <w:rFonts w:ascii="Times New Roman" w:hAnsi="Times New Roman" w:cs="Times New Roman"/>
        </w:rPr>
        <w:t xml:space="preserve"> (Equation 2), I chose a gamma prior to logically rule out net photosynthesis of dead detritus and centred it around published estimates of O</w:t>
      </w:r>
      <w:r w:rsidRPr="000B1A43">
        <w:rPr>
          <w:rFonts w:ascii="Times New Roman" w:hAnsi="Times New Roman" w:cs="Times New Roman"/>
          <w:vertAlign w:val="subscript"/>
        </w:rPr>
        <w:t>2</w:t>
      </w:r>
      <w:r w:rsidRPr="000B1A43">
        <w:rPr>
          <w:rFonts w:ascii="Times New Roman" w:hAnsi="Times New Roman" w:cs="Times New Roman"/>
        </w:rPr>
        <w:t xml:space="preserve"> consumption by litter of </w:t>
      </w:r>
      <w:r w:rsidRPr="000B1A43">
        <w:rPr>
          <w:rFonts w:ascii="Times New Roman" w:hAnsi="Times New Roman" w:cs="Times New Roman"/>
          <w:i/>
          <w:iCs/>
        </w:rPr>
        <w:t>Zostera marina</w:t>
      </w:r>
      <w:r w:rsidRPr="000B1A43">
        <w:rPr>
          <w:rFonts w:ascii="Times New Roman" w:hAnsi="Times New Roman" w:cs="Times New Roman"/>
        </w:rPr>
        <w:t xml:space="preserve"> (17 ± 5.6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n = 16, </w:t>
      </w:r>
      <w:r w:rsidRPr="000B1A43">
        <w:rPr>
          <w:rFonts w:ascii="Times New Roman" w:hAnsi="Times New Roman" w:cs="Times New Roman"/>
        </w:rPr>
        <w:fldChar w:fldCharType="begin"/>
      </w:r>
      <w:r w:rsidRPr="000B1A43">
        <w:rPr>
          <w:rFonts w:ascii="Times New Roman" w:hAnsi="Times New Roman" w:cs="Times New Roman"/>
        </w:rPr>
        <w:instrText>ADDIN BEC{Blum and Mills, 1991, #24517}</w:instrText>
      </w:r>
      <w:r w:rsidRPr="000B1A43">
        <w:rPr>
          <w:rFonts w:ascii="Times New Roman" w:hAnsi="Times New Roman" w:cs="Times New Roman"/>
        </w:rPr>
        <w:fldChar w:fldCharType="separate"/>
      </w:r>
      <w:r w:rsidRPr="000B1A43">
        <w:rPr>
          <w:rFonts w:ascii="Times New Roman" w:hAnsi="Times New Roman" w:cs="Times New Roman"/>
        </w:rPr>
        <w:t>Blum and Mills, 1991)</w:t>
      </w:r>
      <w:r w:rsidRPr="000B1A43">
        <w:rPr>
          <w:rFonts w:ascii="Times New Roman" w:hAnsi="Times New Roman" w:cs="Times New Roman"/>
        </w:rPr>
        <w:fldChar w:fldCharType="end"/>
      </w:r>
      <w:r w:rsidRPr="000B1A43">
        <w:rPr>
          <w:rFonts w:ascii="Times New Roman" w:hAnsi="Times New Roman" w:cs="Times New Roman"/>
        </w:rPr>
        <w:t xml:space="preserve"> and </w:t>
      </w:r>
      <w:r w:rsidRPr="000B1A43">
        <w:rPr>
          <w:rFonts w:ascii="Times New Roman" w:hAnsi="Times New Roman" w:cs="Times New Roman"/>
          <w:i/>
          <w:iCs/>
        </w:rPr>
        <w:t xml:space="preserve">Posidonia </w:t>
      </w:r>
      <w:proofErr w:type="spellStart"/>
      <w:r w:rsidRPr="000B1A43">
        <w:rPr>
          <w:rFonts w:ascii="Times New Roman" w:hAnsi="Times New Roman" w:cs="Times New Roman"/>
          <w:i/>
          <w:iCs/>
        </w:rPr>
        <w:t>oceanica</w:t>
      </w:r>
      <w:proofErr w:type="spellEnd"/>
      <w:r w:rsidRPr="000B1A43">
        <w:rPr>
          <w:rFonts w:ascii="Times New Roman" w:hAnsi="Times New Roman" w:cs="Times New Roman"/>
        </w:rPr>
        <w:t xml:space="preserve"> (1.3 ± 1.3 µmol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h</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n = 46, </w:t>
      </w:r>
      <w:r w:rsidRPr="000B1A43">
        <w:rPr>
          <w:rFonts w:ascii="Times New Roman" w:hAnsi="Times New Roman" w:cs="Times New Roman"/>
        </w:rPr>
        <w:fldChar w:fldCharType="begin"/>
      </w:r>
      <w:r w:rsidRPr="000B1A43">
        <w:rPr>
          <w:rFonts w:ascii="Times New Roman" w:hAnsi="Times New Roman" w:cs="Times New Roman"/>
        </w:rPr>
        <w:instrText>ADDIN BEC{Mateo and Romero, 1996, #90181}{Mateo and Romero, 1997, #81876}</w:instrText>
      </w:r>
      <w:r w:rsidRPr="000B1A43">
        <w:rPr>
          <w:rFonts w:ascii="Times New Roman" w:hAnsi="Times New Roman" w:cs="Times New Roman"/>
        </w:rPr>
        <w:fldChar w:fldCharType="separate"/>
      </w:r>
      <w:r w:rsidRPr="000B1A43">
        <w:rPr>
          <w:rFonts w:ascii="Times New Roman" w:hAnsi="Times New Roman" w:cs="Times New Roman"/>
        </w:rPr>
        <w:t>Mateo and Romero, 1996, 1997)</w:t>
      </w:r>
      <w:r w:rsidRPr="000B1A43">
        <w:rPr>
          <w:rFonts w:ascii="Times New Roman" w:hAnsi="Times New Roman" w:cs="Times New Roman"/>
        </w:rPr>
        <w:fldChar w:fldCharType="end"/>
      </w:r>
      <w:r w:rsidRPr="000B1A43">
        <w:rPr>
          <w:rFonts w:ascii="Times New Roman" w:hAnsi="Times New Roman" w:cs="Times New Roman"/>
        </w:rPr>
        <w:t xml:space="preserve">. Units were again converted by multiplying by mean dry-fresh mass ratios for </w:t>
      </w:r>
      <w:r w:rsidRPr="000B1A43">
        <w:rPr>
          <w:rFonts w:ascii="Times New Roman" w:hAnsi="Times New Roman" w:cs="Times New Roman"/>
          <w:i/>
          <w:iCs/>
        </w:rPr>
        <w:t>Z. marina</w:t>
      </w:r>
      <w:r w:rsidRPr="000B1A43">
        <w:rPr>
          <w:rFonts w:ascii="Times New Roman" w:hAnsi="Times New Roman" w:cs="Times New Roman"/>
        </w:rPr>
        <w:t xml:space="preserve"> (0.23 g dry mass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fresh mass, </w:t>
      </w:r>
      <w:r w:rsidRPr="000B1A43">
        <w:rPr>
          <w:rFonts w:ascii="Times New Roman" w:hAnsi="Times New Roman" w:cs="Times New Roman"/>
        </w:rPr>
        <w:fldChar w:fldCharType="begin"/>
      </w:r>
      <w:r w:rsidRPr="000B1A43">
        <w:rPr>
          <w:rFonts w:ascii="Times New Roman" w:hAnsi="Times New Roman" w:cs="Times New Roman"/>
        </w:rPr>
        <w:instrText>ADDIN BEC{Evans et al., 1986, #33957}</w:instrText>
      </w:r>
      <w:r w:rsidRPr="000B1A43">
        <w:rPr>
          <w:rFonts w:ascii="Times New Roman" w:hAnsi="Times New Roman" w:cs="Times New Roman"/>
        </w:rPr>
        <w:fldChar w:fldCharType="separate"/>
      </w:r>
      <w:r w:rsidRPr="000B1A43">
        <w:rPr>
          <w:rFonts w:ascii="Times New Roman" w:hAnsi="Times New Roman" w:cs="Times New Roman"/>
        </w:rPr>
        <w:t>Evans</w:t>
      </w:r>
      <w:r w:rsidRPr="000B1A43">
        <w:rPr>
          <w:rFonts w:ascii="Times New Roman" w:hAnsi="Times New Roman" w:cs="Times New Roman"/>
          <w:i/>
        </w:rPr>
        <w:t xml:space="preserve"> et al.</w:t>
      </w:r>
      <w:r w:rsidRPr="000B1A43">
        <w:rPr>
          <w:rFonts w:ascii="Times New Roman" w:hAnsi="Times New Roman" w:cs="Times New Roman"/>
        </w:rPr>
        <w:t>, 1986)</w:t>
      </w:r>
      <w:r w:rsidRPr="000B1A43">
        <w:rPr>
          <w:rFonts w:ascii="Times New Roman" w:hAnsi="Times New Roman" w:cs="Times New Roman"/>
        </w:rPr>
        <w:fldChar w:fldCharType="end"/>
      </w:r>
      <w:r w:rsidRPr="000B1A43">
        <w:rPr>
          <w:rFonts w:ascii="Times New Roman" w:hAnsi="Times New Roman" w:cs="Times New Roman"/>
        </w:rPr>
        <w:t xml:space="preserve"> and </w:t>
      </w:r>
      <w:r w:rsidRPr="000B1A43">
        <w:rPr>
          <w:rFonts w:ascii="Times New Roman" w:hAnsi="Times New Roman" w:cs="Times New Roman"/>
          <w:i/>
          <w:iCs/>
        </w:rPr>
        <w:t xml:space="preserve">P. </w:t>
      </w:r>
      <w:proofErr w:type="spellStart"/>
      <w:r w:rsidRPr="000B1A43">
        <w:rPr>
          <w:rFonts w:ascii="Times New Roman" w:hAnsi="Times New Roman" w:cs="Times New Roman"/>
          <w:i/>
          <w:iCs/>
        </w:rPr>
        <w:t>oceanica</w:t>
      </w:r>
      <w:proofErr w:type="spellEnd"/>
      <w:r w:rsidRPr="000B1A43">
        <w:rPr>
          <w:rFonts w:ascii="Times New Roman" w:hAnsi="Times New Roman" w:cs="Times New Roman"/>
        </w:rPr>
        <w:t xml:space="preserve"> (0.24 g dry mass g</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fresh mass, </w:t>
      </w:r>
      <w:r w:rsidRPr="000B1A43">
        <w:rPr>
          <w:rFonts w:ascii="Times New Roman" w:hAnsi="Times New Roman" w:cs="Times New Roman"/>
        </w:rPr>
        <w:fldChar w:fldCharType="begin"/>
      </w:r>
      <w:r w:rsidRPr="000B1A43">
        <w:rPr>
          <w:rFonts w:ascii="Times New Roman" w:hAnsi="Times New Roman" w:cs="Times New Roman"/>
        </w:rPr>
        <w:instrText>ADDIN BEC{Apostolaki et al., 2024, #40832}</w:instrText>
      </w:r>
      <w:r w:rsidRPr="000B1A43">
        <w:rPr>
          <w:rFonts w:ascii="Times New Roman" w:hAnsi="Times New Roman" w:cs="Times New Roman"/>
        </w:rPr>
        <w:fldChar w:fldCharType="separate"/>
      </w:r>
      <w:r w:rsidRPr="000B1A43">
        <w:rPr>
          <w:rFonts w:ascii="Times New Roman" w:hAnsi="Times New Roman" w:cs="Times New Roman"/>
        </w:rPr>
        <w:t>Apostolaki</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I decided </w:t>
      </w:r>
      <w:r w:rsidRPr="000B1A43">
        <w:rPr>
          <w:rFonts w:ascii="Times New Roman" w:hAnsi="Times New Roman" w:cs="Times New Roman"/>
          <w:i/>
          <w:iCs/>
        </w:rPr>
        <w:t>k</w:t>
      </w:r>
      <w:r w:rsidRPr="000B1A43">
        <w:rPr>
          <w:rFonts w:ascii="Times New Roman" w:hAnsi="Times New Roman" w:cs="Times New Roman"/>
        </w:rPr>
        <w:t xml:space="preserve"> (Equation 2) would best be restricted to positive values to ensure photosynthetic decay and would likely be higher than for seaweeds, so chose a gamma prior with a mean of 0.2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the maximum for </w:t>
      </w:r>
      <w:proofErr w:type="spellStart"/>
      <w:r w:rsidRPr="000B1A43">
        <w:rPr>
          <w:rFonts w:ascii="Times New Roman" w:hAnsi="Times New Roman" w:cs="Times New Roman"/>
          <w:i/>
          <w:iCs/>
        </w:rPr>
        <w:t>Ecklonia</w:t>
      </w:r>
      <w:proofErr w:type="spellEnd"/>
      <w:r w:rsidRPr="000B1A43">
        <w:rPr>
          <w:rFonts w:ascii="Times New Roman" w:hAnsi="Times New Roman" w:cs="Times New Roman"/>
          <w:i/>
          <w:iCs/>
        </w:rPr>
        <w:t xml:space="preserve"> radiata</w:t>
      </w:r>
      <w:r w:rsidRPr="000B1A43">
        <w:rPr>
          <w:rFonts w:ascii="Times New Roman" w:hAnsi="Times New Roman" w:cs="Times New Roman"/>
        </w:rPr>
        <w:t xml:space="preserve"> </w:t>
      </w:r>
      <w:r w:rsidRPr="000B1A43">
        <w:rPr>
          <w:rFonts w:ascii="Times New Roman" w:hAnsi="Times New Roman" w:cs="Times New Roman"/>
        </w:rPr>
        <w:fldChar w:fldCharType="begin"/>
      </w:r>
      <w:r w:rsidRPr="000B1A43">
        <w:rPr>
          <w:rFonts w:ascii="Times New Roman" w:hAnsi="Times New Roman" w:cs="Times New Roman"/>
        </w:rPr>
        <w:instrText>ADDIN BEC{Wright et al., 2023, #11375}</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xml:space="preserve">. For </w:t>
      </w:r>
      <w:r w:rsidRPr="000B1A43">
        <w:rPr>
          <w:rFonts w:ascii="Times New Roman" w:hAnsi="Times New Roman" w:cs="Times New Roman"/>
          <w:i/>
          <w:iCs/>
        </w:rPr>
        <w:t>µ</w:t>
      </w:r>
      <w:r w:rsidRPr="000B1A43">
        <w:rPr>
          <w:rFonts w:ascii="Times New Roman" w:hAnsi="Times New Roman" w:cs="Times New Roman"/>
        </w:rPr>
        <w:t xml:space="preserve"> (Equation 2), since detrital age is inherently positive, I settled on a gamma prior with a mean of 17 d, half the experimental duration. I chose a reasonable </w:t>
      </w:r>
      <w:proofErr w:type="spellStart"/>
      <w:r w:rsidRPr="000B1A43">
        <w:rPr>
          <w:rFonts w:ascii="Times New Roman" w:hAnsi="Times New Roman" w:cs="Times New Roman"/>
        </w:rPr>
        <w:t>s.d.</w:t>
      </w:r>
      <w:proofErr w:type="spellEnd"/>
      <w:r w:rsidRPr="000B1A43">
        <w:rPr>
          <w:rFonts w:ascii="Times New Roman" w:hAnsi="Times New Roman" w:cs="Times New Roman"/>
        </w:rPr>
        <w:t xml:space="preserve"> for each prior distribution based on published estimates and prior simulation. Importantly, to enforce an x-intercept close to 1, I put an additional joint prior on </w:t>
      </w:r>
      <w:r w:rsidRPr="000B1A43">
        <w:rPr>
          <w:rFonts w:ascii="Times New Roman" w:hAnsi="Times New Roman" w:cs="Times New Roman"/>
          <w:i/>
          <w:iCs/>
        </w:rPr>
        <w:t>k</w:t>
      </w:r>
      <w:r w:rsidRPr="000B1A43">
        <w:rPr>
          <w:rFonts w:ascii="Times New Roman" w:hAnsi="Times New Roman" w:cs="Times New Roman"/>
        </w:rPr>
        <w:t xml:space="preserve"> and </w:t>
      </w:r>
      <w:r w:rsidRPr="000B1A43">
        <w:rPr>
          <w:rFonts w:ascii="Times New Roman" w:hAnsi="Times New Roman" w:cs="Times New Roman"/>
          <w:i/>
          <w:iCs/>
        </w:rPr>
        <w:t>µ</w:t>
      </w:r>
      <w:r w:rsidRPr="000B1A43">
        <w:rPr>
          <w:rFonts w:ascii="Times New Roman" w:hAnsi="Times New Roman" w:cs="Times New Roman"/>
        </w:rPr>
        <w:t xml:space="preserve"> which favoured a logistic intercept (</w:t>
      </w:r>
      <w:r w:rsidRPr="000B1A43">
        <w:rPr>
          <w:rFonts w:ascii="Times New Roman" w:hAnsi="Times New Roman" w:cs="Times New Roman"/>
          <w:i/>
          <w:iCs/>
        </w:rPr>
        <w:t>k</w:t>
      </w:r>
      <w:r w:rsidRPr="000B1A43">
        <w:rPr>
          <w:rFonts w:ascii="Times New Roman" w:hAnsi="Times New Roman" w:cs="Times New Roman"/>
        </w:rPr>
        <w:t xml:space="preserve"> × </w:t>
      </w:r>
      <w:r w:rsidRPr="000B1A43">
        <w:rPr>
          <w:rFonts w:ascii="Times New Roman" w:hAnsi="Times New Roman" w:cs="Times New Roman"/>
          <w:i/>
          <w:iCs/>
        </w:rPr>
        <w:t>µ</w:t>
      </w:r>
      <w:r w:rsidRPr="000B1A43">
        <w:rPr>
          <w:rFonts w:ascii="Times New Roman" w:hAnsi="Times New Roman" w:cs="Times New Roman"/>
        </w:rPr>
        <w:t xml:space="preserve">, log odds at </w:t>
      </w:r>
      <w:r w:rsidRPr="000B1A43">
        <w:rPr>
          <w:rFonts w:ascii="Times New Roman" w:hAnsi="Times New Roman" w:cs="Times New Roman"/>
          <w:i/>
          <w:iCs/>
        </w:rPr>
        <w:t>A</w:t>
      </w:r>
      <w:r w:rsidRPr="000B1A43">
        <w:rPr>
          <w:rFonts w:ascii="Times New Roman" w:hAnsi="Times New Roman" w:cs="Times New Roman"/>
        </w:rPr>
        <w:t xml:space="preserve"> = 0) close to 4 ± 1, or about 0.97 ± 0.024 on the probability scale. This was coded as </w:t>
      </w:r>
      <w:r w:rsidRPr="00FB7A7B">
        <w:rPr>
          <w:rFonts w:ascii="Courier New" w:hAnsi="Courier New" w:cs="Courier New"/>
        </w:rPr>
        <w:t xml:space="preserve">target += </w:t>
      </w:r>
      <w:proofErr w:type="spellStart"/>
      <w:r w:rsidRPr="00FB7A7B">
        <w:rPr>
          <w:rFonts w:ascii="Courier New" w:hAnsi="Courier New" w:cs="Courier New"/>
        </w:rPr>
        <w:t>gamma_</w:t>
      </w:r>
      <w:proofErr w:type="gramStart"/>
      <w:r w:rsidRPr="00FB7A7B">
        <w:rPr>
          <w:rFonts w:ascii="Courier New" w:hAnsi="Courier New" w:cs="Courier New"/>
        </w:rPr>
        <w:t>lpdf</w:t>
      </w:r>
      <w:proofErr w:type="spellEnd"/>
      <w:r w:rsidRPr="00FB7A7B">
        <w:rPr>
          <w:rFonts w:ascii="Courier New" w:hAnsi="Courier New" w:cs="Courier New"/>
        </w:rPr>
        <w:t>( k .*</w:t>
      </w:r>
      <w:proofErr w:type="gramEnd"/>
      <w:r w:rsidRPr="00FB7A7B">
        <w:rPr>
          <w:rFonts w:ascii="Courier New" w:hAnsi="Courier New" w:cs="Courier New"/>
        </w:rPr>
        <w:t xml:space="preserve"> mu | 4^2 / </w:t>
      </w:r>
      <w:r w:rsidRPr="00FB7A7B">
        <w:rPr>
          <w:rFonts w:ascii="Courier New" w:hAnsi="Courier New" w:cs="Courier New"/>
        </w:rPr>
        <w:lastRenderedPageBreak/>
        <w:t>1^</w:t>
      </w:r>
      <w:proofErr w:type="gramStart"/>
      <w:r w:rsidRPr="00FB7A7B">
        <w:rPr>
          <w:rFonts w:ascii="Courier New" w:hAnsi="Courier New" w:cs="Courier New"/>
        </w:rPr>
        <w:t>2 ,</w:t>
      </w:r>
      <w:proofErr w:type="gramEnd"/>
      <w:r w:rsidRPr="00FB7A7B">
        <w:rPr>
          <w:rFonts w:ascii="Courier New" w:hAnsi="Courier New" w:cs="Courier New"/>
        </w:rPr>
        <w:t xml:space="preserve"> 4 / 1^</w:t>
      </w:r>
      <w:proofErr w:type="gramStart"/>
      <w:r w:rsidRPr="00FB7A7B">
        <w:rPr>
          <w:rFonts w:ascii="Courier New" w:hAnsi="Courier New" w:cs="Courier New"/>
        </w:rPr>
        <w:t>2 )</w:t>
      </w:r>
      <w:proofErr w:type="gramEnd"/>
      <w:r w:rsidRPr="000B1A43">
        <w:rPr>
          <w:rFonts w:ascii="Times New Roman" w:hAnsi="Times New Roman" w:cs="Times New Roman"/>
        </w:rPr>
        <w:t xml:space="preserve"> in Stan </w:t>
      </w:r>
      <w:r w:rsidRPr="000B1A43">
        <w:rPr>
          <w:rFonts w:ascii="Times New Roman" w:hAnsi="Times New Roman" w:cs="Times New Roman"/>
        </w:rPr>
        <w:fldChar w:fldCharType="begin"/>
      </w:r>
      <w:r w:rsidRPr="000B1A43">
        <w:rPr>
          <w:rFonts w:ascii="Times New Roman" w:hAnsi="Times New Roman" w:cs="Times New Roman"/>
        </w:rPr>
        <w:instrText>ADDIN BEC{Carpenter et al., 2017, #59258}</w:instrText>
      </w:r>
      <w:r w:rsidRPr="000B1A43">
        <w:rPr>
          <w:rFonts w:ascii="Times New Roman" w:hAnsi="Times New Roman" w:cs="Times New Roman"/>
        </w:rPr>
        <w:fldChar w:fldCharType="separate"/>
      </w:r>
      <w:r w:rsidRPr="000B1A43">
        <w:rPr>
          <w:rFonts w:ascii="Times New Roman" w:hAnsi="Times New Roman" w:cs="Times New Roman"/>
        </w:rPr>
        <w:t>(Carpenter</w:t>
      </w:r>
      <w:r w:rsidRPr="000B1A43">
        <w:rPr>
          <w:rFonts w:ascii="Times New Roman" w:hAnsi="Times New Roman" w:cs="Times New Roman"/>
          <w:i/>
        </w:rPr>
        <w:t xml:space="preserve"> et al.</w:t>
      </w:r>
      <w:r w:rsidRPr="000B1A43">
        <w:rPr>
          <w:rFonts w:ascii="Times New Roman" w:hAnsi="Times New Roman" w:cs="Times New Roman"/>
        </w:rPr>
        <w:t>, 2017)</w:t>
      </w:r>
      <w:r w:rsidRPr="000B1A43">
        <w:rPr>
          <w:rFonts w:ascii="Times New Roman" w:hAnsi="Times New Roman" w:cs="Times New Roman"/>
        </w:rPr>
        <w:fldChar w:fldCharType="end"/>
      </w:r>
      <w:r w:rsidRPr="000B1A43">
        <w:rPr>
          <w:rFonts w:ascii="Times New Roman" w:hAnsi="Times New Roman" w:cs="Times New Roman"/>
        </w:rPr>
        <w:t>. Priors are visualised alongside posteriors for scrutiny.</w:t>
      </w:r>
    </w:p>
    <w:p w14:paraId="05620463" w14:textId="77777777" w:rsidR="00786433" w:rsidRPr="000B1A43" w:rsidRDefault="00786433" w:rsidP="00786433">
      <w:pPr>
        <w:spacing w:line="480" w:lineRule="auto"/>
        <w:rPr>
          <w:rFonts w:ascii="Times New Roman" w:hAnsi="Times New Roman" w:cs="Times New Roman"/>
        </w:rPr>
      </w:pPr>
    </w:p>
    <w:p w14:paraId="1C4EFEDE"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Finally, the treatment of uncertainty deserves brief mention. Firstly, I propagated measurement error. Specifically, </w:t>
      </w:r>
      <w:r w:rsidRPr="000B1A43">
        <w:rPr>
          <w:rFonts w:ascii="Times New Roman" w:hAnsi="Times New Roman" w:cs="Times New Roman"/>
          <w:i/>
          <w:iCs/>
        </w:rPr>
        <w:t>β</w:t>
      </w:r>
      <w:r w:rsidRPr="000B1A43">
        <w:rPr>
          <w:rFonts w:ascii="Times New Roman" w:hAnsi="Times New Roman" w:cs="Times New Roman"/>
        </w:rPr>
        <w:t xml:space="preserve"> and </w:t>
      </w:r>
      <w:r w:rsidRPr="000B1A43">
        <w:rPr>
          <w:rFonts w:ascii="Times New Roman" w:hAnsi="Times New Roman" w:cs="Times New Roman"/>
          <w:i/>
          <w:iCs/>
        </w:rPr>
        <w:t>V</w:t>
      </w:r>
      <w:r w:rsidRPr="000B1A43">
        <w:rPr>
          <w:rFonts w:ascii="Times New Roman" w:hAnsi="Times New Roman" w:cs="Times New Roman"/>
        </w:rPr>
        <w:t xml:space="preserve"> (Equation 1) as well as initial incubation O</w:t>
      </w:r>
      <w:r w:rsidRPr="000B1A43">
        <w:rPr>
          <w:rFonts w:ascii="Times New Roman" w:hAnsi="Times New Roman" w:cs="Times New Roman"/>
          <w:vertAlign w:val="subscript"/>
        </w:rPr>
        <w:t>2</w:t>
      </w:r>
      <w:r w:rsidRPr="000B1A43">
        <w:rPr>
          <w:rFonts w:ascii="Times New Roman" w:hAnsi="Times New Roman" w:cs="Times New Roman"/>
        </w:rPr>
        <w:t xml:space="preserve"> and incubation temperature are measured with error, which I incorporated into the downstream models as </w:t>
      </w:r>
      <w:proofErr w:type="spellStart"/>
      <w:r w:rsidRPr="000B1A43">
        <w:rPr>
          <w:rFonts w:ascii="Times New Roman" w:hAnsi="Times New Roman" w:cs="Times New Roman"/>
        </w:rPr>
        <w:t>s.d.</w:t>
      </w:r>
      <w:proofErr w:type="spellEnd"/>
      <w:r w:rsidRPr="000B1A43">
        <w:rPr>
          <w:rFonts w:ascii="Times New Roman" w:hAnsi="Times New Roman" w:cs="Times New Roman"/>
        </w:rPr>
        <w:t xml:space="preserve"> of posterior distributions. Wherever a variable is measured with error, I visualised each observation as a distribution rather than a point. Secondly, I applied partial pooling to the species variable to estimate uncertainty within and across species and make predictions for new seagrasses.</w:t>
      </w:r>
    </w:p>
    <w:p w14:paraId="1D944745" w14:textId="77777777" w:rsidR="00786433" w:rsidRPr="000B1A43" w:rsidRDefault="00786433" w:rsidP="00786433">
      <w:pPr>
        <w:spacing w:line="480" w:lineRule="auto"/>
        <w:rPr>
          <w:rFonts w:ascii="Times New Roman" w:hAnsi="Times New Roman" w:cs="Times New Roman"/>
        </w:rPr>
      </w:pPr>
    </w:p>
    <w:p w14:paraId="5C7ED385" w14:textId="77777777" w:rsidR="00786433" w:rsidRPr="000B1A43" w:rsidRDefault="00786433" w:rsidP="00786433">
      <w:pPr>
        <w:spacing w:line="480" w:lineRule="auto"/>
        <w:rPr>
          <w:rFonts w:ascii="Times New Roman" w:hAnsi="Times New Roman" w:cs="Times New Roman"/>
          <w:b/>
          <w:bCs/>
          <w:i/>
          <w:iCs/>
        </w:rPr>
      </w:pPr>
      <w:r w:rsidRPr="000B1A43">
        <w:rPr>
          <w:rFonts w:ascii="Times New Roman" w:hAnsi="Times New Roman" w:cs="Times New Roman"/>
          <w:b/>
          <w:bCs/>
          <w:i/>
          <w:iCs/>
        </w:rPr>
        <w:t>Meta-analysis (the context)</w:t>
      </w:r>
    </w:p>
    <w:p w14:paraId="08856AAA" w14:textId="44A3B3D0"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I searched the literature using keyword strings such as “(photosynthesis OR chlorophyll) AND (‘induced senescence’ OR </w:t>
      </w:r>
      <w:proofErr w:type="spellStart"/>
      <w:r w:rsidRPr="000B1A43">
        <w:rPr>
          <w:rFonts w:ascii="Times New Roman" w:hAnsi="Times New Roman" w:cs="Times New Roman"/>
        </w:rPr>
        <w:t>detrit</w:t>
      </w:r>
      <w:proofErr w:type="spellEnd"/>
      <w:r w:rsidRPr="000B1A43">
        <w:rPr>
          <w:rFonts w:ascii="Times New Roman" w:hAnsi="Times New Roman" w:cs="Times New Roman"/>
        </w:rPr>
        <w:t xml:space="preserve">* OR detach* OR </w:t>
      </w:r>
      <w:proofErr w:type="spellStart"/>
      <w:r w:rsidRPr="000B1A43">
        <w:rPr>
          <w:rFonts w:ascii="Times New Roman" w:hAnsi="Times New Roman" w:cs="Times New Roman"/>
        </w:rPr>
        <w:t>excis</w:t>
      </w:r>
      <w:proofErr w:type="spellEnd"/>
      <w:r w:rsidRPr="000B1A43">
        <w:rPr>
          <w:rFonts w:ascii="Times New Roman" w:hAnsi="Times New Roman" w:cs="Times New Roman"/>
        </w:rPr>
        <w:t>* OR cut</w:t>
      </w:r>
      <w:ins w:id="136" w:author="Luka Seamus Wright" w:date="2025-06-24T17:55:00Z" w16du:dateUtc="2025-06-24T09:55:00Z">
        <w:r w:rsidR="00C92E81">
          <w:rPr>
            <w:rFonts w:ascii="Times New Roman" w:hAnsi="Times New Roman" w:cs="Times New Roman"/>
          </w:rPr>
          <w:t xml:space="preserve"> OR isolate*</w:t>
        </w:r>
      </w:ins>
      <w:r w:rsidRPr="000B1A43">
        <w:rPr>
          <w:rFonts w:ascii="Times New Roman" w:hAnsi="Times New Roman" w:cs="Times New Roman"/>
        </w:rPr>
        <w:t>) AND (week* OR day* OR hour* OR minute* OR time OR age)” in Web of Science (</w:t>
      </w:r>
      <w:hyperlink r:id="rId9" w:history="1">
        <w:r w:rsidRPr="000B1A43">
          <w:rPr>
            <w:rStyle w:val="Hyperlink"/>
            <w:rFonts w:ascii="Times New Roman" w:hAnsi="Times New Roman" w:cs="Times New Roman"/>
          </w:rPr>
          <w:t>webofscience.com/</w:t>
        </w:r>
        <w:proofErr w:type="spellStart"/>
        <w:r w:rsidRPr="000B1A43">
          <w:rPr>
            <w:rStyle w:val="Hyperlink"/>
            <w:rFonts w:ascii="Times New Roman" w:hAnsi="Times New Roman" w:cs="Times New Roman"/>
          </w:rPr>
          <w:t>wos</w:t>
        </w:r>
        <w:proofErr w:type="spellEnd"/>
      </w:hyperlink>
      <w:r w:rsidRPr="000B1A43">
        <w:rPr>
          <w:rFonts w:ascii="Times New Roman" w:hAnsi="Times New Roman" w:cs="Times New Roman"/>
        </w:rPr>
        <w:t>) and Google Scholar (</w:t>
      </w:r>
      <w:hyperlink r:id="rId10" w:history="1">
        <w:r w:rsidRPr="000B1A43">
          <w:rPr>
            <w:rStyle w:val="Hyperlink"/>
            <w:rFonts w:ascii="Times New Roman" w:hAnsi="Times New Roman" w:cs="Times New Roman"/>
          </w:rPr>
          <w:t>scholar.google.com</w:t>
        </w:r>
      </w:hyperlink>
      <w:r w:rsidRPr="000B1A43">
        <w:rPr>
          <w:rFonts w:ascii="Times New Roman" w:hAnsi="Times New Roman" w:cs="Times New Roman"/>
        </w:rPr>
        <w:t xml:space="preserve">). Once I had a selection of suitable papers, I used </w:t>
      </w:r>
      <w:proofErr w:type="spellStart"/>
      <w:r w:rsidRPr="000B1A43">
        <w:rPr>
          <w:rFonts w:ascii="Times New Roman" w:hAnsi="Times New Roman" w:cs="Times New Roman"/>
        </w:rPr>
        <w:t>Crossref</w:t>
      </w:r>
      <w:proofErr w:type="spellEnd"/>
      <w:r w:rsidRPr="000B1A43">
        <w:rPr>
          <w:rFonts w:ascii="Times New Roman" w:hAnsi="Times New Roman" w:cs="Times New Roman"/>
        </w:rPr>
        <w:t xml:space="preserve"> Metadata Search (</w:t>
      </w:r>
      <w:hyperlink r:id="rId11" w:history="1">
        <w:r w:rsidRPr="000B1A43">
          <w:rPr>
            <w:rStyle w:val="Hyperlink"/>
            <w:rFonts w:ascii="Times New Roman" w:hAnsi="Times New Roman" w:cs="Times New Roman"/>
          </w:rPr>
          <w:t>search.crossref.org</w:t>
        </w:r>
      </w:hyperlink>
      <w:r w:rsidRPr="000B1A43">
        <w:rPr>
          <w:rFonts w:ascii="Times New Roman" w:hAnsi="Times New Roman" w:cs="Times New Roman"/>
        </w:rPr>
        <w:t xml:space="preserve">) to find similar papers. I accepted </w:t>
      </w:r>
      <w:ins w:id="137" w:author="Luka Seamus Wright" w:date="2025-06-24T10:18:00Z" w16du:dateUtc="2025-06-24T02:18:00Z">
        <w:r w:rsidR="00C30574">
          <w:rPr>
            <w:rFonts w:ascii="Times New Roman" w:hAnsi="Times New Roman" w:cs="Times New Roman"/>
          </w:rPr>
          <w:t>paper</w:t>
        </w:r>
      </w:ins>
      <w:ins w:id="138" w:author="Luka Seamus Wright" w:date="2025-06-24T10:19:00Z" w16du:dateUtc="2025-06-24T02:19:00Z">
        <w:r w:rsidR="00C30574">
          <w:rPr>
            <w:rFonts w:ascii="Times New Roman" w:hAnsi="Times New Roman" w:cs="Times New Roman"/>
          </w:rPr>
          <w:t xml:space="preserve">s on all plants </w:t>
        </w:r>
        <w:r w:rsidR="00C30574" w:rsidRPr="004C6DB0">
          <w:rPr>
            <w:rFonts w:ascii="Times New Roman" w:hAnsi="Times New Roman" w:cs="Times New Roman"/>
            <w:i/>
            <w:iCs/>
            <w:rPrChange w:id="139" w:author="Luka Seamus Wright" w:date="2025-06-24T10:21:00Z" w16du:dateUtc="2025-06-24T02:21:00Z">
              <w:rPr>
                <w:rFonts w:ascii="Times New Roman" w:hAnsi="Times New Roman" w:cs="Times New Roman"/>
              </w:rPr>
            </w:rPrChange>
          </w:rPr>
          <w:t>sensu lato</w:t>
        </w:r>
        <w:r w:rsidR="00C30574">
          <w:rPr>
            <w:rFonts w:ascii="Times New Roman" w:hAnsi="Times New Roman" w:cs="Times New Roman"/>
          </w:rPr>
          <w:t xml:space="preserve"> </w:t>
        </w:r>
      </w:ins>
      <w:ins w:id="140" w:author="Luka Seamus Wright" w:date="2025-06-24T10:20:00Z" w16du:dateUtc="2025-06-24T02:20:00Z">
        <w:r w:rsidR="00F22DBE" w:rsidRPr="00F22DBE">
          <w:rPr>
            <w:rFonts w:ascii="Times New Roman" w:hAnsi="Times New Roman" w:cs="Times New Roman"/>
            <w:kern w:val="0"/>
            <w:rPrChange w:id="141" w:author="Luka Seamus Wright" w:date="2025-06-24T10:21:00Z" w16du:dateUtc="2025-06-24T02:21:00Z">
              <w:rPr>
                <w:rFonts w:ascii="Futura" w:hAnsi="Futura" w:cs="Futura"/>
                <w:kern w:val="0"/>
                <w:sz w:val="28"/>
                <w:szCs w:val="28"/>
              </w:rPr>
            </w:rPrChange>
          </w:rPr>
          <w:t>(Bolton, 2016</w:t>
        </w:r>
        <w:r w:rsidR="00F22DBE" w:rsidRPr="00393BED">
          <w:rPr>
            <w:rFonts w:ascii="Times New Roman" w:hAnsi="Times New Roman" w:cs="Times New Roman"/>
            <w:kern w:val="0"/>
            <w:rPrChange w:id="142" w:author="Luka Seamus Wright" w:date="2025-06-24T10:23:00Z" w16du:dateUtc="2025-06-24T02:23:00Z">
              <w:rPr>
                <w:rFonts w:ascii="Futura" w:hAnsi="Futura" w:cs="Futura"/>
                <w:kern w:val="0"/>
                <w:sz w:val="28"/>
                <w:szCs w:val="28"/>
              </w:rPr>
            </w:rPrChange>
          </w:rPr>
          <w:t xml:space="preserve">) </w:t>
        </w:r>
      </w:ins>
      <w:ins w:id="143" w:author="Luka Seamus Wright" w:date="2025-06-24T10:24:00Z" w16du:dateUtc="2025-06-24T02:24:00Z">
        <w:r w:rsidR="007A3D21">
          <w:rPr>
            <w:rFonts w:ascii="Times New Roman" w:hAnsi="Times New Roman" w:cs="Times New Roman"/>
            <w:kern w:val="0"/>
          </w:rPr>
          <w:t xml:space="preserve">that induced senescence by excision </w:t>
        </w:r>
      </w:ins>
      <w:ins w:id="144" w:author="Luka Seamus Wright" w:date="2025-06-24T10:28:00Z" w16du:dateUtc="2025-06-24T02:28:00Z">
        <w:r w:rsidR="00B71A58">
          <w:rPr>
            <w:rFonts w:ascii="Times New Roman" w:hAnsi="Times New Roman" w:cs="Times New Roman"/>
            <w:kern w:val="0"/>
          </w:rPr>
          <w:t xml:space="preserve">or detachment </w:t>
        </w:r>
      </w:ins>
      <w:ins w:id="145" w:author="Luka Seamus Wright" w:date="2025-06-24T10:25:00Z" w16du:dateUtc="2025-06-24T02:25:00Z">
        <w:r w:rsidR="007A3D21">
          <w:rPr>
            <w:rFonts w:ascii="Times New Roman" w:hAnsi="Times New Roman" w:cs="Times New Roman"/>
            <w:kern w:val="0"/>
          </w:rPr>
          <w:t xml:space="preserve">at an exact timepoint </w:t>
        </w:r>
      </w:ins>
      <w:ins w:id="146" w:author="Luka Seamus Wright" w:date="2025-06-24T10:24:00Z" w16du:dateUtc="2025-06-24T02:24:00Z">
        <w:r w:rsidR="007A3D21">
          <w:rPr>
            <w:rFonts w:ascii="Times New Roman" w:hAnsi="Times New Roman" w:cs="Times New Roman"/>
            <w:kern w:val="0"/>
          </w:rPr>
          <w:t xml:space="preserve">and </w:t>
        </w:r>
      </w:ins>
      <w:ins w:id="147" w:author="Luka Seamus Wright" w:date="2025-06-24T10:29:00Z" w16du:dateUtc="2025-06-24T02:29:00Z">
        <w:r w:rsidR="00200087">
          <w:rPr>
            <w:rFonts w:ascii="Times New Roman" w:hAnsi="Times New Roman" w:cs="Times New Roman"/>
            <w:kern w:val="0"/>
          </w:rPr>
          <w:t xml:space="preserve">repeatedly </w:t>
        </w:r>
      </w:ins>
      <w:ins w:id="148" w:author="Luka Seamus Wright" w:date="2025-06-24T10:27:00Z" w16du:dateUtc="2025-06-24T02:27:00Z">
        <w:r w:rsidR="007666FB">
          <w:rPr>
            <w:rFonts w:ascii="Times New Roman" w:hAnsi="Times New Roman" w:cs="Times New Roman"/>
            <w:kern w:val="0"/>
          </w:rPr>
          <w:t>measured</w:t>
        </w:r>
      </w:ins>
      <w:ins w:id="149" w:author="Luka Seamus Wright" w:date="2025-06-24T10:23:00Z" w16du:dateUtc="2025-06-24T02:23:00Z">
        <w:r w:rsidR="00393BED">
          <w:rPr>
            <w:rFonts w:ascii="Futura" w:hAnsi="Futura" w:cs="Futura"/>
            <w:kern w:val="0"/>
            <w:sz w:val="28"/>
            <w:szCs w:val="28"/>
          </w:rPr>
          <w:t xml:space="preserve"> </w:t>
        </w:r>
      </w:ins>
      <w:del w:id="150" w:author="Luka Seamus Wright" w:date="2025-06-24T10:28:00Z" w16du:dateUtc="2025-06-24T02:28:00Z">
        <w:r w:rsidRPr="000B1A43" w:rsidDel="007666FB">
          <w:rPr>
            <w:rFonts w:ascii="Times New Roman" w:hAnsi="Times New Roman" w:cs="Times New Roman"/>
          </w:rPr>
          <w:delText>various photosynthesis response variables</w:delText>
        </w:r>
      </w:del>
      <w:ins w:id="151" w:author="Luka Seamus Wright" w:date="2025-06-24T10:28:00Z" w16du:dateUtc="2025-06-24T02:28:00Z">
        <w:r w:rsidR="007666FB">
          <w:rPr>
            <w:rFonts w:ascii="Times New Roman" w:hAnsi="Times New Roman" w:cs="Times New Roman"/>
          </w:rPr>
          <w:t>photosynthesis</w:t>
        </w:r>
      </w:ins>
      <w:ins w:id="152" w:author="Luka Seamus Wright" w:date="2025-06-24T10:24:00Z" w16du:dateUtc="2025-06-24T02:24:00Z">
        <w:r w:rsidR="007A3D21">
          <w:rPr>
            <w:rFonts w:ascii="Times New Roman" w:hAnsi="Times New Roman" w:cs="Times New Roman"/>
          </w:rPr>
          <w:t xml:space="preserve"> to as</w:t>
        </w:r>
      </w:ins>
      <w:ins w:id="153" w:author="Luka Seamus Wright" w:date="2025-06-24T10:25:00Z" w16du:dateUtc="2025-06-24T02:25:00Z">
        <w:r w:rsidR="007A3D21">
          <w:rPr>
            <w:rFonts w:ascii="Times New Roman" w:hAnsi="Times New Roman" w:cs="Times New Roman"/>
          </w:rPr>
          <w:t xml:space="preserve">sess viability of the excised </w:t>
        </w:r>
      </w:ins>
      <w:ins w:id="154" w:author="Luka Seamus Wright" w:date="2025-06-24T10:28:00Z" w16du:dateUtc="2025-06-24T02:28:00Z">
        <w:r w:rsidR="0077109B">
          <w:rPr>
            <w:rFonts w:ascii="Times New Roman" w:hAnsi="Times New Roman" w:cs="Times New Roman"/>
          </w:rPr>
          <w:t xml:space="preserve">or detached </w:t>
        </w:r>
      </w:ins>
      <w:ins w:id="155" w:author="Luka Seamus Wright" w:date="2025-06-24T10:25:00Z" w16du:dateUtc="2025-06-24T02:25:00Z">
        <w:r w:rsidR="007A3D21">
          <w:rPr>
            <w:rFonts w:ascii="Times New Roman" w:hAnsi="Times New Roman" w:cs="Times New Roman"/>
          </w:rPr>
          <w:t>tissue o</w:t>
        </w:r>
      </w:ins>
      <w:ins w:id="156" w:author="Luka Seamus Wright" w:date="2025-06-24T10:26:00Z" w16du:dateUtc="2025-06-24T02:26:00Z">
        <w:r w:rsidR="007A3D21">
          <w:rPr>
            <w:rFonts w:ascii="Times New Roman" w:hAnsi="Times New Roman" w:cs="Times New Roman"/>
          </w:rPr>
          <w:t>ver any interval</w:t>
        </w:r>
      </w:ins>
      <w:ins w:id="157" w:author="Luka Seamus Wright" w:date="2025-06-24T10:28:00Z" w16du:dateUtc="2025-06-24T02:28:00Z">
        <w:r w:rsidR="0077109B">
          <w:rPr>
            <w:rFonts w:ascii="Times New Roman" w:hAnsi="Times New Roman" w:cs="Times New Roman"/>
          </w:rPr>
          <w:t>.</w:t>
        </w:r>
      </w:ins>
      <w:del w:id="158" w:author="Luka Seamus Wright" w:date="2025-06-24T10:28:00Z" w16du:dateUtc="2025-06-24T02:28:00Z">
        <w:r w:rsidRPr="000B1A43" w:rsidDel="0077109B">
          <w:rPr>
            <w:rFonts w:ascii="Times New Roman" w:hAnsi="Times New Roman" w:cs="Times New Roman"/>
          </w:rPr>
          <w:delText>,</w:delText>
        </w:r>
      </w:del>
      <w:r w:rsidRPr="000B1A43">
        <w:rPr>
          <w:rFonts w:ascii="Times New Roman" w:hAnsi="Times New Roman" w:cs="Times New Roman"/>
        </w:rPr>
        <w:t xml:space="preserve"> </w:t>
      </w:r>
      <w:ins w:id="159" w:author="Luka Seamus Wright" w:date="2025-06-24T10:47:00Z" w16du:dateUtc="2025-06-24T02:47:00Z">
        <w:r w:rsidR="00EF7BFA">
          <w:rPr>
            <w:rFonts w:ascii="Times New Roman" w:hAnsi="Times New Roman" w:cs="Times New Roman"/>
          </w:rPr>
          <w:t xml:space="preserve">Studies </w:t>
        </w:r>
      </w:ins>
      <w:ins w:id="160" w:author="Luka Seamus Wright" w:date="2025-06-24T17:30:00Z" w16du:dateUtc="2025-06-24T09:30:00Z">
        <w:r w:rsidR="00EB54A2">
          <w:rPr>
            <w:rFonts w:ascii="Times New Roman" w:hAnsi="Times New Roman" w:cs="Times New Roman"/>
            <w:kern w:val="0"/>
          </w:rPr>
          <w:t xml:space="preserve">on </w:t>
        </w:r>
        <w:proofErr w:type="spellStart"/>
        <w:r w:rsidR="00EB54A2">
          <w:rPr>
            <w:rFonts w:ascii="Times New Roman" w:hAnsi="Times New Roman" w:cs="Times New Roman"/>
            <w:kern w:val="0"/>
          </w:rPr>
          <w:t>holopelagic</w:t>
        </w:r>
        <w:proofErr w:type="spellEnd"/>
        <w:r w:rsidR="00EB54A2">
          <w:rPr>
            <w:rFonts w:ascii="Times New Roman" w:hAnsi="Times New Roman" w:cs="Times New Roman"/>
            <w:kern w:val="0"/>
          </w:rPr>
          <w:t xml:space="preserve"> plants, such as </w:t>
        </w:r>
        <w:r w:rsidR="00EB54A2" w:rsidRPr="00EB54A2">
          <w:rPr>
            <w:rFonts w:ascii="Times New Roman" w:hAnsi="Times New Roman" w:cs="Times New Roman"/>
            <w:i/>
            <w:iCs/>
            <w:kern w:val="0"/>
            <w:rPrChange w:id="161" w:author="Luka Seamus Wright" w:date="2025-06-24T17:31:00Z" w16du:dateUtc="2025-06-24T09:31:00Z">
              <w:rPr>
                <w:rFonts w:ascii="Times New Roman" w:hAnsi="Times New Roman" w:cs="Times New Roman"/>
                <w:kern w:val="0"/>
              </w:rPr>
            </w:rPrChange>
          </w:rPr>
          <w:t xml:space="preserve">Sargassum </w:t>
        </w:r>
        <w:proofErr w:type="spellStart"/>
        <w:r w:rsidR="00EB54A2" w:rsidRPr="00EB54A2">
          <w:rPr>
            <w:rFonts w:ascii="Times New Roman" w:hAnsi="Times New Roman" w:cs="Times New Roman"/>
            <w:i/>
            <w:iCs/>
            <w:kern w:val="0"/>
            <w:rPrChange w:id="162" w:author="Luka Seamus Wright" w:date="2025-06-24T17:31:00Z" w16du:dateUtc="2025-06-24T09:31:00Z">
              <w:rPr>
                <w:rFonts w:ascii="Times New Roman" w:hAnsi="Times New Roman" w:cs="Times New Roman"/>
                <w:kern w:val="0"/>
              </w:rPr>
            </w:rPrChange>
          </w:rPr>
          <w:t>fluitans</w:t>
        </w:r>
        <w:proofErr w:type="spellEnd"/>
        <w:r w:rsidR="00EB54A2">
          <w:rPr>
            <w:rFonts w:ascii="Times New Roman" w:hAnsi="Times New Roman" w:cs="Times New Roman"/>
            <w:kern w:val="0"/>
          </w:rPr>
          <w:t xml:space="preserve"> and </w:t>
        </w:r>
        <w:r w:rsidR="00EB54A2" w:rsidRPr="00EB54A2">
          <w:rPr>
            <w:rFonts w:ascii="Times New Roman" w:hAnsi="Times New Roman" w:cs="Times New Roman"/>
            <w:i/>
            <w:iCs/>
            <w:kern w:val="0"/>
            <w:rPrChange w:id="163" w:author="Luka Seamus Wright" w:date="2025-06-24T17:31:00Z" w16du:dateUtc="2025-06-24T09:31:00Z">
              <w:rPr>
                <w:rFonts w:ascii="Times New Roman" w:hAnsi="Times New Roman" w:cs="Times New Roman"/>
                <w:kern w:val="0"/>
              </w:rPr>
            </w:rPrChange>
          </w:rPr>
          <w:t>S. natans</w:t>
        </w:r>
        <w:r w:rsidR="00EB54A2">
          <w:rPr>
            <w:rFonts w:ascii="Times New Roman" w:hAnsi="Times New Roman" w:cs="Times New Roman"/>
            <w:kern w:val="0"/>
          </w:rPr>
          <w:t xml:space="preserve">, and </w:t>
        </w:r>
      </w:ins>
      <w:ins w:id="164" w:author="Luka Seamus Wright" w:date="2025-06-24T10:48:00Z" w16du:dateUtc="2025-06-24T02:48:00Z">
        <w:r w:rsidR="00EF7BFA">
          <w:rPr>
            <w:rFonts w:ascii="Times New Roman" w:hAnsi="Times New Roman" w:cs="Times New Roman"/>
          </w:rPr>
          <w:t xml:space="preserve">abscission were not considered </w:t>
        </w:r>
      </w:ins>
      <w:ins w:id="165" w:author="Luka Seamus Wright" w:date="2025-06-24T17:34:00Z" w16du:dateUtc="2025-06-24T09:34:00Z">
        <w:r w:rsidR="004F4A8B">
          <w:rPr>
            <w:rFonts w:ascii="Times New Roman" w:hAnsi="Times New Roman" w:cs="Times New Roman"/>
          </w:rPr>
          <w:t>since</w:t>
        </w:r>
      </w:ins>
      <w:ins w:id="166" w:author="Luka Seamus Wright" w:date="2025-06-24T10:48:00Z" w16du:dateUtc="2025-06-24T02:48:00Z">
        <w:r w:rsidR="00EF7BFA">
          <w:rPr>
            <w:rFonts w:ascii="Times New Roman" w:hAnsi="Times New Roman" w:cs="Times New Roman"/>
          </w:rPr>
          <w:t xml:space="preserve"> the predictor variable detrital age cannot be exactly determined</w:t>
        </w:r>
      </w:ins>
      <w:ins w:id="167" w:author="Luka Seamus Wright" w:date="2025-06-24T17:33:00Z" w16du:dateUtc="2025-06-24T09:33:00Z">
        <w:r w:rsidR="004F4A8B">
          <w:rPr>
            <w:rFonts w:ascii="Times New Roman" w:hAnsi="Times New Roman" w:cs="Times New Roman"/>
          </w:rPr>
          <w:t>, either</w:t>
        </w:r>
      </w:ins>
      <w:ins w:id="168" w:author="Luka Seamus Wright" w:date="2025-06-24T17:34:00Z" w16du:dateUtc="2025-06-24T09:34:00Z">
        <w:r w:rsidR="004F4A8B">
          <w:rPr>
            <w:rFonts w:ascii="Times New Roman" w:hAnsi="Times New Roman" w:cs="Times New Roman"/>
          </w:rPr>
          <w:t xml:space="preserve"> because the plant is detached to begin with or senescence started at an unknown time prior to detachment</w:t>
        </w:r>
      </w:ins>
      <w:ins w:id="169" w:author="Luka Seamus Wright" w:date="2025-06-24T10:48:00Z" w16du:dateUtc="2025-06-24T02:48:00Z">
        <w:r w:rsidR="00EF7BFA">
          <w:rPr>
            <w:rFonts w:ascii="Times New Roman" w:hAnsi="Times New Roman" w:cs="Times New Roman"/>
          </w:rPr>
          <w:t xml:space="preserve">. </w:t>
        </w:r>
      </w:ins>
      <w:ins w:id="170" w:author="Luka Seamus Wright" w:date="2025-06-24T10:28:00Z" w16du:dateUtc="2025-06-24T02:28:00Z">
        <w:r w:rsidR="007666FB">
          <w:rPr>
            <w:rFonts w:ascii="Times New Roman" w:hAnsi="Times New Roman" w:cs="Times New Roman"/>
          </w:rPr>
          <w:t xml:space="preserve">I accepted </w:t>
        </w:r>
        <w:r w:rsidR="007666FB" w:rsidRPr="000B1A43">
          <w:rPr>
            <w:rFonts w:ascii="Times New Roman" w:hAnsi="Times New Roman" w:cs="Times New Roman"/>
          </w:rPr>
          <w:t>various photosynthesis response variables</w:t>
        </w:r>
      </w:ins>
      <w:ins w:id="171" w:author="Luka Seamus Wright" w:date="2025-06-24T10:29:00Z" w16du:dateUtc="2025-06-24T02:29:00Z">
        <w:r w:rsidR="0077109B">
          <w:rPr>
            <w:rFonts w:ascii="Times New Roman" w:hAnsi="Times New Roman" w:cs="Times New Roman"/>
          </w:rPr>
          <w:t>,</w:t>
        </w:r>
      </w:ins>
      <w:ins w:id="172" w:author="Luka Seamus Wright" w:date="2025-06-24T10:28:00Z" w16du:dateUtc="2025-06-24T02:28:00Z">
        <w:r w:rsidR="007666FB" w:rsidRPr="000B1A43">
          <w:rPr>
            <w:rFonts w:ascii="Times New Roman" w:hAnsi="Times New Roman" w:cs="Times New Roman"/>
          </w:rPr>
          <w:t xml:space="preserve"> </w:t>
        </w:r>
      </w:ins>
      <w:r w:rsidRPr="000B1A43">
        <w:rPr>
          <w:rFonts w:ascii="Times New Roman" w:hAnsi="Times New Roman" w:cs="Times New Roman"/>
        </w:rPr>
        <w:t>including O</w:t>
      </w:r>
      <w:r w:rsidRPr="000B1A43">
        <w:rPr>
          <w:rFonts w:ascii="Times New Roman" w:hAnsi="Times New Roman" w:cs="Times New Roman"/>
          <w:vertAlign w:val="subscript"/>
        </w:rPr>
        <w:t>2</w:t>
      </w:r>
      <w:r w:rsidRPr="000B1A43">
        <w:rPr>
          <w:rFonts w:ascii="Times New Roman" w:hAnsi="Times New Roman" w:cs="Times New Roman"/>
        </w:rPr>
        <w:t xml:space="preserve"> and CO</w:t>
      </w:r>
      <w:r w:rsidRPr="000B1A43">
        <w:rPr>
          <w:rFonts w:ascii="Times New Roman" w:hAnsi="Times New Roman" w:cs="Times New Roman"/>
          <w:vertAlign w:val="subscript"/>
        </w:rPr>
        <w:t>2</w:t>
      </w:r>
      <w:r w:rsidRPr="000B1A43">
        <w:rPr>
          <w:rFonts w:ascii="Times New Roman" w:hAnsi="Times New Roman" w:cs="Times New Roman"/>
        </w:rPr>
        <w:t xml:space="preserve"> gas exchange, carbon assimilation (</w:t>
      </w:r>
      <w:r w:rsidRPr="000B1A43">
        <w:rPr>
          <w:rFonts w:ascii="Times New Roman" w:hAnsi="Times New Roman" w:cs="Times New Roman"/>
          <w:vertAlign w:val="superscript"/>
        </w:rPr>
        <w:t>14</w:t>
      </w:r>
      <w:r w:rsidRPr="000B1A43">
        <w:rPr>
          <w:rFonts w:ascii="Times New Roman" w:hAnsi="Times New Roman" w:cs="Times New Roman"/>
        </w:rPr>
        <w:t>C concentration), chlorophyll fluorescence (</w:t>
      </w:r>
      <w:proofErr w:type="spellStart"/>
      <w:r w:rsidRPr="000B1A43">
        <w:rPr>
          <w:rFonts w:ascii="Times New Roman" w:hAnsi="Times New Roman" w:cs="Times New Roman"/>
        </w:rPr>
        <w:t>F</w:t>
      </w:r>
      <w:r w:rsidRPr="000B1A43">
        <w:rPr>
          <w:rFonts w:ascii="Times New Roman" w:hAnsi="Times New Roman" w:cs="Times New Roman"/>
          <w:vertAlign w:val="subscript"/>
        </w:rPr>
        <w:t>v</w:t>
      </w:r>
      <w:proofErr w:type="spellEnd"/>
      <w:r w:rsidRPr="000B1A43">
        <w:rPr>
          <w:rFonts w:ascii="Times New Roman" w:hAnsi="Times New Roman" w:cs="Times New Roman"/>
        </w:rPr>
        <w:t>/F</w:t>
      </w:r>
      <w:r w:rsidRPr="000B1A43">
        <w:rPr>
          <w:rFonts w:ascii="Times New Roman" w:hAnsi="Times New Roman" w:cs="Times New Roman"/>
          <w:vertAlign w:val="subscript"/>
        </w:rPr>
        <w:t>m</w:t>
      </w:r>
      <w:r w:rsidRPr="000B1A43">
        <w:rPr>
          <w:rFonts w:ascii="Times New Roman" w:hAnsi="Times New Roman" w:cs="Times New Roman"/>
        </w:rPr>
        <w:t xml:space="preserve">), </w:t>
      </w:r>
      <w:r w:rsidRPr="000B1A43">
        <w:rPr>
          <w:rFonts w:ascii="Times New Roman" w:hAnsi="Times New Roman" w:cs="Times New Roman"/>
        </w:rPr>
        <w:lastRenderedPageBreak/>
        <w:t xml:space="preserve">photosystem I and II electron transport rates (Mehler and Hill reactions), </w:t>
      </w:r>
      <w:proofErr w:type="spellStart"/>
      <w:r w:rsidRPr="000B1A43">
        <w:rPr>
          <w:rFonts w:ascii="Times New Roman" w:hAnsi="Times New Roman" w:cs="Times New Roman"/>
        </w:rPr>
        <w:t>RuBisCo</w:t>
      </w:r>
      <w:proofErr w:type="spellEnd"/>
      <w:r w:rsidRPr="000B1A43">
        <w:rPr>
          <w:rFonts w:ascii="Times New Roman" w:hAnsi="Times New Roman" w:cs="Times New Roman"/>
        </w:rPr>
        <w:t xml:space="preserve"> activity or concentration, carbonic anhydrase activity and photorespiration (glycolate concentration), as well as total chlorophyll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w:t>
      </w:r>
      <w:r w:rsidRPr="000B1A43">
        <w:rPr>
          <w:rFonts w:ascii="Times New Roman" w:hAnsi="Times New Roman" w:cs="Times New Roman"/>
          <w:i/>
          <w:iCs/>
        </w:rPr>
        <w:t>a</w:t>
      </w:r>
      <w:r w:rsidRPr="000B1A43">
        <w:rPr>
          <w:rFonts w:ascii="Times New Roman" w:hAnsi="Times New Roman" w:cs="Times New Roman"/>
        </w:rPr>
        <w:t xml:space="preserve"> or a chlorophyll indicator. </w:t>
      </w:r>
      <w:ins w:id="173" w:author="Luka Seamus Wright" w:date="2025-06-24T11:01:00Z" w16du:dateUtc="2025-06-24T03:01:00Z">
        <w:r w:rsidR="004B430E">
          <w:rPr>
            <w:rFonts w:ascii="Times New Roman" w:hAnsi="Times New Roman" w:cs="Times New Roman"/>
          </w:rPr>
          <w:t xml:space="preserve">Microbial photosynthesis was </w:t>
        </w:r>
      </w:ins>
      <w:ins w:id="174" w:author="Luka Seamus Wright" w:date="2025-06-24T17:40:00Z" w16du:dateUtc="2025-06-24T09:40:00Z">
        <w:r w:rsidR="009310EB">
          <w:rPr>
            <w:rFonts w:ascii="Times New Roman" w:hAnsi="Times New Roman" w:cs="Times New Roman"/>
          </w:rPr>
          <w:t xml:space="preserve">generally </w:t>
        </w:r>
      </w:ins>
      <w:ins w:id="175" w:author="Luka Seamus Wright" w:date="2025-06-24T11:01:00Z" w16du:dateUtc="2025-06-24T03:01:00Z">
        <w:r w:rsidR="004B430E">
          <w:rPr>
            <w:rFonts w:ascii="Times New Roman" w:hAnsi="Times New Roman" w:cs="Times New Roman"/>
          </w:rPr>
          <w:t>assumed to be negligible</w:t>
        </w:r>
      </w:ins>
      <w:ins w:id="176" w:author="Luka Seamus Wright" w:date="2025-06-24T12:33:00Z" w16du:dateUtc="2025-06-24T04:33:00Z">
        <w:r w:rsidR="005C739C">
          <w:rPr>
            <w:rFonts w:ascii="Times New Roman" w:hAnsi="Times New Roman" w:cs="Times New Roman"/>
          </w:rPr>
          <w:t xml:space="preserve"> </w:t>
        </w:r>
      </w:ins>
      <w:ins w:id="177" w:author="Luka Seamus Wright" w:date="2025-06-24T12:34:00Z" w16du:dateUtc="2025-06-24T04:34:00Z">
        <w:r w:rsidR="005C739C">
          <w:rPr>
            <w:rFonts w:ascii="Times New Roman" w:hAnsi="Times New Roman" w:cs="Times New Roman"/>
          </w:rPr>
          <w:t xml:space="preserve">since </w:t>
        </w:r>
      </w:ins>
      <w:ins w:id="178" w:author="Luka Seamus Wright" w:date="2025-06-24T12:33:00Z" w16du:dateUtc="2025-06-24T04:33:00Z">
        <w:r w:rsidR="005C739C">
          <w:rPr>
            <w:rFonts w:ascii="Times New Roman" w:hAnsi="Times New Roman" w:cs="Times New Roman"/>
          </w:rPr>
          <w:t xml:space="preserve">most </w:t>
        </w:r>
      </w:ins>
      <w:ins w:id="179" w:author="Luka Seamus Wright" w:date="2025-06-24T17:39:00Z" w16du:dateUtc="2025-06-24T09:39:00Z">
        <w:r w:rsidR="00EC25BB">
          <w:rPr>
            <w:rFonts w:ascii="Times New Roman" w:hAnsi="Times New Roman" w:cs="Times New Roman"/>
          </w:rPr>
          <w:t>of the mentioned response variables</w:t>
        </w:r>
      </w:ins>
      <w:ins w:id="180" w:author="Luka Seamus Wright" w:date="2025-06-24T12:33:00Z" w16du:dateUtc="2025-06-24T04:33:00Z">
        <w:r w:rsidR="005C739C">
          <w:rPr>
            <w:rFonts w:ascii="Times New Roman" w:hAnsi="Times New Roman" w:cs="Times New Roman"/>
          </w:rPr>
          <w:t xml:space="preserve"> </w:t>
        </w:r>
      </w:ins>
      <w:ins w:id="181" w:author="Luka Seamus Wright" w:date="2025-06-24T12:34:00Z" w16du:dateUtc="2025-06-24T04:34:00Z">
        <w:r w:rsidR="005C739C">
          <w:rPr>
            <w:rFonts w:ascii="Times New Roman" w:hAnsi="Times New Roman" w:cs="Times New Roman"/>
          </w:rPr>
          <w:t xml:space="preserve">would </w:t>
        </w:r>
      </w:ins>
      <w:ins w:id="182" w:author="Luka Seamus Wright" w:date="2025-06-24T17:41:00Z" w16du:dateUtc="2025-06-24T09:41:00Z">
        <w:r w:rsidR="00881E0D">
          <w:rPr>
            <w:rFonts w:ascii="Times New Roman" w:hAnsi="Times New Roman" w:cs="Times New Roman"/>
          </w:rPr>
          <w:t xml:space="preserve">likely </w:t>
        </w:r>
      </w:ins>
      <w:ins w:id="183" w:author="Luka Seamus Wright" w:date="2025-06-24T12:34:00Z" w16du:dateUtc="2025-06-24T04:34:00Z">
        <w:r w:rsidR="005C739C">
          <w:rPr>
            <w:rFonts w:ascii="Times New Roman" w:hAnsi="Times New Roman" w:cs="Times New Roman"/>
          </w:rPr>
          <w:t xml:space="preserve">not </w:t>
        </w:r>
      </w:ins>
      <w:ins w:id="184" w:author="Luka Seamus Wright" w:date="2025-06-24T17:39:00Z" w16du:dateUtc="2025-06-24T09:39:00Z">
        <w:r w:rsidR="00905221">
          <w:rPr>
            <w:rFonts w:ascii="Times New Roman" w:hAnsi="Times New Roman" w:cs="Times New Roman"/>
          </w:rPr>
          <w:t>detect</w:t>
        </w:r>
      </w:ins>
      <w:ins w:id="185" w:author="Luka Seamus Wright" w:date="2025-06-24T12:35:00Z" w16du:dateUtc="2025-06-24T04:35:00Z">
        <w:r w:rsidR="005C739C">
          <w:rPr>
            <w:rFonts w:ascii="Times New Roman" w:hAnsi="Times New Roman" w:cs="Times New Roman"/>
          </w:rPr>
          <w:t xml:space="preserve"> it</w:t>
        </w:r>
      </w:ins>
      <w:ins w:id="186" w:author="Luka Seamus Wright" w:date="2025-06-24T11:02:00Z" w16du:dateUtc="2025-06-24T03:02:00Z">
        <w:r w:rsidR="004B430E">
          <w:rPr>
            <w:rFonts w:ascii="Times New Roman" w:hAnsi="Times New Roman" w:cs="Times New Roman"/>
          </w:rPr>
          <w:t>.</w:t>
        </w:r>
      </w:ins>
      <w:ins w:id="187" w:author="Luka Seamus Wright" w:date="2025-06-24T17:39:00Z" w16du:dateUtc="2025-06-24T09:39:00Z">
        <w:r w:rsidR="004D6B12">
          <w:rPr>
            <w:rFonts w:ascii="Times New Roman" w:hAnsi="Times New Roman" w:cs="Times New Roman"/>
          </w:rPr>
          <w:t xml:space="preserve"> Regardless, </w:t>
        </w:r>
      </w:ins>
      <w:ins w:id="188" w:author="Luka Seamus Wright" w:date="2025-06-24T17:40:00Z" w16du:dateUtc="2025-06-24T09:40:00Z">
        <w:r w:rsidR="00881E0D">
          <w:rPr>
            <w:rFonts w:ascii="Times New Roman" w:hAnsi="Times New Roman" w:cs="Times New Roman"/>
          </w:rPr>
          <w:t>t</w:t>
        </w:r>
      </w:ins>
      <w:ins w:id="189" w:author="Luka Seamus Wright" w:date="2025-06-24T17:41:00Z" w16du:dateUtc="2025-06-24T09:41:00Z">
        <w:r w:rsidR="00881E0D">
          <w:rPr>
            <w:rFonts w:ascii="Times New Roman" w:hAnsi="Times New Roman" w:cs="Times New Roman"/>
          </w:rPr>
          <w:t>hey</w:t>
        </w:r>
      </w:ins>
      <w:ins w:id="190" w:author="Luka Seamus Wright" w:date="2025-06-24T17:40:00Z" w16du:dateUtc="2025-06-24T09:40:00Z">
        <w:r w:rsidR="004D6B12">
          <w:rPr>
            <w:rFonts w:ascii="Times New Roman" w:hAnsi="Times New Roman" w:cs="Times New Roman"/>
          </w:rPr>
          <w:t xml:space="preserve"> should be considered </w:t>
        </w:r>
      </w:ins>
      <w:ins w:id="191" w:author="Luka Seamus Wright" w:date="2025-06-24T17:41:00Z" w16du:dateUtc="2025-06-24T09:41:00Z">
        <w:r w:rsidR="00881E0D">
          <w:rPr>
            <w:rFonts w:ascii="Times New Roman" w:hAnsi="Times New Roman" w:cs="Times New Roman"/>
          </w:rPr>
          <w:t xml:space="preserve">measures of </w:t>
        </w:r>
      </w:ins>
      <w:ins w:id="192" w:author="Luka Seamus Wright" w:date="2025-06-24T17:40:00Z" w16du:dateUtc="2025-06-24T09:40:00Z">
        <w:r w:rsidR="004D6B12">
          <w:rPr>
            <w:rFonts w:ascii="Times New Roman" w:hAnsi="Times New Roman" w:cs="Times New Roman"/>
          </w:rPr>
          <w:t xml:space="preserve">holobiont </w:t>
        </w:r>
      </w:ins>
      <w:proofErr w:type="spellStart"/>
      <w:ins w:id="193" w:author="Luka Seamus Wright" w:date="2025-06-24T17:41:00Z" w16du:dateUtc="2025-06-24T09:41:00Z">
        <w:r w:rsidR="00881E0D">
          <w:rPr>
            <w:rFonts w:ascii="Times New Roman" w:hAnsi="Times New Roman" w:cs="Times New Roman"/>
          </w:rPr>
          <w:t>photo</w:t>
        </w:r>
      </w:ins>
      <w:ins w:id="194" w:author="Luka Seamus Wright" w:date="2025-06-24T17:40:00Z" w16du:dateUtc="2025-06-24T09:40:00Z">
        <w:r w:rsidR="004D6B12">
          <w:rPr>
            <w:rFonts w:ascii="Times New Roman" w:hAnsi="Times New Roman" w:cs="Times New Roman"/>
          </w:rPr>
          <w:t>physiology</w:t>
        </w:r>
        <w:proofErr w:type="spellEnd"/>
        <w:r w:rsidR="004D6B12">
          <w:rPr>
            <w:rFonts w:ascii="Times New Roman" w:hAnsi="Times New Roman" w:cs="Times New Roman"/>
          </w:rPr>
          <w:t xml:space="preserve">. </w:t>
        </w:r>
      </w:ins>
      <w:r w:rsidRPr="000B1A43">
        <w:rPr>
          <w:rFonts w:ascii="Times New Roman" w:hAnsi="Times New Roman" w:cs="Times New Roman"/>
        </w:rPr>
        <w:t xml:space="preserve">This resulted in 127 suitable independent studies between 1957 and the present study (see supplementary references), from which I extracted data by copying tables or digitising plots using </w:t>
      </w:r>
      <w:proofErr w:type="spellStart"/>
      <w:r w:rsidRPr="000B1A43">
        <w:rPr>
          <w:rFonts w:ascii="Times New Roman" w:hAnsi="Times New Roman" w:cs="Times New Roman"/>
        </w:rPr>
        <w:t>WebPlotDigitizer</w:t>
      </w:r>
      <w:proofErr w:type="spellEnd"/>
      <w:r w:rsidRPr="000B1A43">
        <w:rPr>
          <w:rFonts w:ascii="Times New Roman" w:hAnsi="Times New Roman" w:cs="Times New Roman"/>
        </w:rPr>
        <w:t xml:space="preserve"> v5.2 </w:t>
      </w:r>
      <w:r w:rsidRPr="000B1A43">
        <w:rPr>
          <w:rFonts w:ascii="Times New Roman" w:hAnsi="Times New Roman" w:cs="Times New Roman"/>
        </w:rPr>
        <w:fldChar w:fldCharType="begin"/>
      </w:r>
      <w:r w:rsidRPr="000B1A43">
        <w:rPr>
          <w:rFonts w:ascii="Times New Roman" w:hAnsi="Times New Roman" w:cs="Times New Roman"/>
        </w:rPr>
        <w:instrText>ADDIN BEC{Rohatgi, 2025, #33563}</w:instrText>
      </w:r>
      <w:r w:rsidRPr="000B1A43">
        <w:rPr>
          <w:rFonts w:ascii="Times New Roman" w:hAnsi="Times New Roman" w:cs="Times New Roman"/>
        </w:rPr>
        <w:fldChar w:fldCharType="separate"/>
      </w:r>
      <w:r w:rsidRPr="000B1A43">
        <w:rPr>
          <w:rFonts w:ascii="Times New Roman" w:hAnsi="Times New Roman" w:cs="Times New Roman"/>
        </w:rPr>
        <w:t>(Rohatgi, 2025)</w:t>
      </w:r>
      <w:r w:rsidRPr="000B1A43">
        <w:rPr>
          <w:rFonts w:ascii="Times New Roman" w:hAnsi="Times New Roman" w:cs="Times New Roman"/>
        </w:rPr>
        <w:fldChar w:fldCharType="end"/>
      </w:r>
      <w:r w:rsidRPr="000B1A43">
        <w:rPr>
          <w:rFonts w:ascii="Times New Roman" w:hAnsi="Times New Roman" w:cs="Times New Roman"/>
        </w:rPr>
        <w:t>. In two cases I contacted authors for their raw data and in five cases the data were my own. It is noteworthy that apart from these seven cases, raw data were not available.</w:t>
      </w:r>
    </w:p>
    <w:p w14:paraId="0159AAF7" w14:textId="77777777" w:rsidR="00786433" w:rsidRPr="000B1A43" w:rsidRDefault="00786433" w:rsidP="00786433">
      <w:pPr>
        <w:spacing w:line="480" w:lineRule="auto"/>
        <w:rPr>
          <w:rFonts w:ascii="Times New Roman" w:hAnsi="Times New Roman" w:cs="Times New Roman"/>
        </w:rPr>
      </w:pPr>
    </w:p>
    <w:p w14:paraId="680089D7"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Data were collated into variables Reference, DOI, Group, Phylum, Order, Family, Species, Light, Water, Series, Day, Mean, SEM, N, Response, Method, Unit and Source. Some of these are self-explanatory, but most are not. Group classes observations into four non-taxonomic groups of interest: terrestrial plants (66 species), freshwater plants (6 species), seagrasses (5 species) and seaweeds (15 species). It is noteworthy that all freshwater plants belonged to the order </w:t>
      </w:r>
      <w:proofErr w:type="spellStart"/>
      <w:r w:rsidRPr="000B1A43">
        <w:rPr>
          <w:rFonts w:ascii="Times New Roman" w:hAnsi="Times New Roman" w:cs="Times New Roman"/>
        </w:rPr>
        <w:t>Alismatales</w:t>
      </w:r>
      <w:proofErr w:type="spellEnd"/>
      <w:r w:rsidRPr="000B1A43">
        <w:rPr>
          <w:rFonts w:ascii="Times New Roman" w:hAnsi="Times New Roman" w:cs="Times New Roman"/>
        </w:rPr>
        <w:t xml:space="preserve">, like seagrasses, and all seaweeds belonged to the green and brown algae (Table S1). My distinction between freshwater and terrestrial plants is based on </w:t>
      </w:r>
      <w:proofErr w:type="gramStart"/>
      <w:r w:rsidRPr="000B1A43">
        <w:rPr>
          <w:rFonts w:ascii="Times New Roman" w:hAnsi="Times New Roman" w:cs="Times New Roman"/>
        </w:rPr>
        <w:t>whether or not</w:t>
      </w:r>
      <w:proofErr w:type="gramEnd"/>
      <w:r w:rsidRPr="000B1A43">
        <w:rPr>
          <w:rFonts w:ascii="Times New Roman" w:hAnsi="Times New Roman" w:cs="Times New Roman"/>
        </w:rPr>
        <w:t xml:space="preserve"> the leaves are submerged. There were no studies on freshwater macroalgae, so seaweeds are presumed to be representative. Phylum, Order, Family and Species represent the currently accepted taxonomy according to Plants of the World Online </w:t>
      </w:r>
      <w:r w:rsidRPr="000B1A43">
        <w:rPr>
          <w:rFonts w:ascii="Times New Roman" w:hAnsi="Times New Roman" w:cs="Times New Roman"/>
        </w:rPr>
        <w:fldChar w:fldCharType="begin"/>
      </w:r>
      <w:r w:rsidRPr="000B1A43">
        <w:rPr>
          <w:rFonts w:ascii="Times New Roman" w:hAnsi="Times New Roman" w:cs="Times New Roman"/>
        </w:rPr>
        <w:instrText>ADDIN BEC{POWO, 2025, #27258}</w:instrText>
      </w:r>
      <w:r w:rsidRPr="000B1A43">
        <w:rPr>
          <w:rFonts w:ascii="Times New Roman" w:hAnsi="Times New Roman" w:cs="Times New Roman"/>
        </w:rPr>
        <w:fldChar w:fldCharType="separate"/>
      </w:r>
      <w:r w:rsidRPr="000B1A43">
        <w:rPr>
          <w:rFonts w:ascii="Times New Roman" w:hAnsi="Times New Roman" w:cs="Times New Roman"/>
        </w:rPr>
        <w:t>(POWO, 2025)</w:t>
      </w:r>
      <w:r w:rsidRPr="000B1A43">
        <w:rPr>
          <w:rFonts w:ascii="Times New Roman" w:hAnsi="Times New Roman" w:cs="Times New Roman"/>
        </w:rPr>
        <w:fldChar w:fldCharType="end"/>
      </w:r>
      <w:r w:rsidRPr="000B1A43">
        <w:rPr>
          <w:rFonts w:ascii="Times New Roman" w:hAnsi="Times New Roman" w:cs="Times New Roman"/>
        </w:rPr>
        <w:t xml:space="preserve"> and </w:t>
      </w:r>
      <w:proofErr w:type="spellStart"/>
      <w:r w:rsidRPr="000B1A43">
        <w:rPr>
          <w:rFonts w:ascii="Times New Roman" w:hAnsi="Times New Roman" w:cs="Times New Roman"/>
        </w:rPr>
        <w:t>AlgaeBase</w:t>
      </w:r>
      <w:proofErr w:type="spellEnd"/>
      <w:r w:rsidRPr="000B1A43">
        <w:rPr>
          <w:rFonts w:ascii="Times New Roman" w:hAnsi="Times New Roman" w:cs="Times New Roman"/>
        </w:rPr>
        <w:t xml:space="preserve"> </w:t>
      </w:r>
      <w:r w:rsidRPr="000B1A43">
        <w:rPr>
          <w:rFonts w:ascii="Times New Roman" w:hAnsi="Times New Roman" w:cs="Times New Roman"/>
        </w:rPr>
        <w:fldChar w:fldCharType="begin"/>
      </w:r>
      <w:r w:rsidRPr="000B1A43">
        <w:rPr>
          <w:rFonts w:ascii="Times New Roman" w:hAnsi="Times New Roman" w:cs="Times New Roman"/>
        </w:rPr>
        <w:instrText>ADDIN BEC{Guiry and Guiry, 2025, #36390}</w:instrText>
      </w:r>
      <w:r w:rsidRPr="000B1A43">
        <w:rPr>
          <w:rFonts w:ascii="Times New Roman" w:hAnsi="Times New Roman" w:cs="Times New Roman"/>
        </w:rPr>
        <w:fldChar w:fldCharType="separate"/>
      </w:r>
      <w:r w:rsidRPr="000B1A43">
        <w:rPr>
          <w:rFonts w:ascii="Times New Roman" w:hAnsi="Times New Roman" w:cs="Times New Roman"/>
        </w:rPr>
        <w:t>(Guiry and Guiry, 2025)</w:t>
      </w:r>
      <w:r w:rsidRPr="000B1A43">
        <w:rPr>
          <w:rFonts w:ascii="Times New Roman" w:hAnsi="Times New Roman" w:cs="Times New Roman"/>
        </w:rPr>
        <w:fldChar w:fldCharType="end"/>
      </w:r>
      <w:r w:rsidRPr="000B1A43">
        <w:rPr>
          <w:rFonts w:ascii="Times New Roman" w:hAnsi="Times New Roman" w:cs="Times New Roman"/>
        </w:rPr>
        <w:t xml:space="preserve">. Light and Water are binary classifiers of </w:t>
      </w:r>
      <w:proofErr w:type="gramStart"/>
      <w:r w:rsidRPr="000B1A43">
        <w:rPr>
          <w:rFonts w:ascii="Times New Roman" w:hAnsi="Times New Roman" w:cs="Times New Roman"/>
        </w:rPr>
        <w:t>whether or not</w:t>
      </w:r>
      <w:proofErr w:type="gramEnd"/>
      <w:r w:rsidRPr="000B1A43">
        <w:rPr>
          <w:rFonts w:ascii="Times New Roman" w:hAnsi="Times New Roman" w:cs="Times New Roman"/>
        </w:rPr>
        <w:t xml:space="preserve"> the experimental plant tissue had access to light or water. Series numbers the measurement timeseries within a given study since most </w:t>
      </w:r>
      <w:r w:rsidRPr="000B1A43">
        <w:rPr>
          <w:rFonts w:ascii="Times New Roman" w:hAnsi="Times New Roman" w:cs="Times New Roman"/>
        </w:rPr>
        <w:lastRenderedPageBreak/>
        <w:t>studies reported several experiments, response variables, species or individuals. Only measurement series with at least three timepoints were accepted. Day is the time post-excision given in d (</w:t>
      </w:r>
      <m:oMath>
        <m:f>
          <m:fPr>
            <m:ctrlPr>
              <w:rPr>
                <w:rFonts w:ascii="Cambria Math" w:hAnsi="Cambria Math" w:cs="Times New Roman"/>
                <w:i/>
              </w:rPr>
            </m:ctrlPr>
          </m:fPr>
          <m:num>
            <m:r>
              <m:rPr>
                <m:nor/>
              </m:rPr>
              <w:rPr>
                <w:rFonts w:ascii="Times New Roman" w:hAnsi="Times New Roman" w:cs="Times New Roman"/>
              </w:rPr>
              <m:t>wk</m:t>
            </m:r>
          </m:num>
          <m:den>
            <m:r>
              <m:rPr>
                <m:nor/>
              </m:rPr>
              <w:rPr>
                <w:rFonts w:ascii="Times New Roman" w:hAnsi="Times New Roman" w:cs="Times New Roman"/>
              </w:rPr>
              <m:t>7</m:t>
            </m:r>
          </m:den>
        </m:f>
      </m:oMath>
      <w:r w:rsidRPr="000B1A43">
        <w:rPr>
          <w:rFonts w:ascii="Times New Roman" w:hAnsi="Times New Roman" w:cs="Times New Roman"/>
        </w:rPr>
        <w:t xml:space="preserve">, </w:t>
      </w:r>
      <m:oMath>
        <m:r>
          <m:rPr>
            <m:nor/>
          </m:rPr>
          <w:rPr>
            <w:rFonts w:ascii="Times New Roman" w:hAnsi="Times New Roman" w:cs="Times New Roman"/>
          </w:rPr>
          <m:t>h × 24</m:t>
        </m:r>
      </m:oMath>
      <w:r w:rsidRPr="000B1A43">
        <w:rPr>
          <w:rFonts w:ascii="Times New Roman" w:eastAsiaTheme="minorEastAsia" w:hAnsi="Times New Roman" w:cs="Times New Roman"/>
        </w:rPr>
        <w:t xml:space="preserve">, </w:t>
      </w:r>
      <m:oMath>
        <m:r>
          <m:rPr>
            <m:nor/>
          </m:rPr>
          <w:rPr>
            <w:rFonts w:ascii="Times New Roman" w:eastAsiaTheme="minorEastAsia" w:hAnsi="Times New Roman" w:cs="Times New Roman"/>
          </w:rPr>
          <m:t>min × 1440</m:t>
        </m:r>
      </m:oMath>
      <w:r w:rsidRPr="000B1A43">
        <w:rPr>
          <w:rFonts w:ascii="Times New Roman" w:hAnsi="Times New Roman" w:cs="Times New Roman"/>
        </w:rPr>
        <w:t>). Mean is either an observation or the mean of several observations at a given timepoint. When the case is the latter, SEM and N are the standard error of the mean (</w:t>
      </w:r>
      <w:proofErr w:type="spellStart"/>
      <w:r w:rsidRPr="000B1A43">
        <w:rPr>
          <w:rFonts w:ascii="Times New Roman" w:hAnsi="Times New Roman" w:cs="Times New Roman"/>
        </w:rPr>
        <w:t>s.e.m.</w:t>
      </w:r>
      <w:proofErr w:type="spellEnd"/>
      <w:r w:rsidRPr="000B1A43">
        <w:rPr>
          <w:rFonts w:ascii="Times New Roman" w:hAnsi="Times New Roman" w:cs="Times New Roman"/>
        </w:rPr>
        <w:t xml:space="preserve">) and its sample size (n). Uncertainty was mostly given as </w:t>
      </w:r>
      <w:proofErr w:type="spellStart"/>
      <w:r w:rsidRPr="000B1A43">
        <w:rPr>
          <w:rFonts w:ascii="Times New Roman" w:hAnsi="Times New Roman" w:cs="Times New Roman"/>
        </w:rPr>
        <w:t>s.e.m.</w:t>
      </w:r>
      <w:proofErr w:type="spellEnd"/>
      <w:r w:rsidRPr="000B1A43">
        <w:rPr>
          <w:rFonts w:ascii="Times New Roman" w:hAnsi="Times New Roman" w:cs="Times New Roman"/>
        </w:rPr>
        <w:t xml:space="preserve">, but when </w:t>
      </w:r>
      <w:proofErr w:type="spellStart"/>
      <w:r w:rsidRPr="000B1A43">
        <w:rPr>
          <w:rFonts w:ascii="Times New Roman" w:hAnsi="Times New Roman" w:cs="Times New Roman"/>
        </w:rPr>
        <w:t>s.d.</w:t>
      </w:r>
      <w:proofErr w:type="spellEnd"/>
      <w:r w:rsidRPr="000B1A43">
        <w:rPr>
          <w:rFonts w:ascii="Times New Roman" w:hAnsi="Times New Roman" w:cs="Times New Roman"/>
        </w:rPr>
        <w:t xml:space="preserve"> was provided instead, this was converted as </w:t>
      </w:r>
      <w:proofErr w:type="spellStart"/>
      <m:oMath>
        <m:r>
          <m:rPr>
            <m:nor/>
          </m:rPr>
          <w:rPr>
            <w:rFonts w:ascii="Times New Roman" w:hAnsi="Times New Roman" w:cs="Times New Roman"/>
          </w:rPr>
          <m:t>s.e.m.</m:t>
        </m:r>
        <w:proofErr w:type="spellEnd"/>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rPr>
              <m:t>s.d.</m:t>
            </m:r>
          </m:num>
          <m:den>
            <m:rad>
              <m:radPr>
                <m:degHide m:val="1"/>
                <m:ctrlPr>
                  <w:rPr>
                    <w:rFonts w:ascii="Cambria Math" w:hAnsi="Cambria Math" w:cs="Times New Roman"/>
                    <w:i/>
                  </w:rPr>
                </m:ctrlPr>
              </m:radPr>
              <m:deg/>
              <m:e>
                <m:r>
                  <m:rPr>
                    <m:nor/>
                  </m:rPr>
                  <w:rPr>
                    <w:rFonts w:ascii="Times New Roman" w:hAnsi="Times New Roman" w:cs="Times New Roman"/>
                  </w:rPr>
                  <m:t>n</m:t>
                </m:r>
              </m:e>
            </m:rad>
          </m:den>
        </m:f>
      </m:oMath>
      <w:r w:rsidRPr="000B1A43">
        <w:rPr>
          <w:rFonts w:ascii="Times New Roman" w:eastAsiaTheme="minorEastAsia" w:hAnsi="Times New Roman" w:cs="Times New Roman"/>
        </w:rPr>
        <w:t xml:space="preserve">. In a few cases uncertainty was given as a 95% confidence interval (CI) or interquartile range (IQR). In the former case, I converted as </w:t>
      </w:r>
      <w:proofErr w:type="spellStart"/>
      <m:oMath>
        <m:r>
          <m:rPr>
            <m:nor/>
          </m:rPr>
          <w:rPr>
            <w:rFonts w:ascii="Times New Roman" w:hAnsi="Times New Roman" w:cs="Times New Roman"/>
          </w:rPr>
          <m:t>s.e.m.</m:t>
        </m:r>
        <w:proofErr w:type="spellEnd"/>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rPr>
              <m:t>0.5 ×</m:t>
            </m:r>
            <m:sSub>
              <m:sSubPr>
                <m:ctrlPr>
                  <w:rPr>
                    <w:rFonts w:ascii="Cambria Math" w:hAnsi="Cambria Math" w:cs="Times New Roman"/>
                    <w:i/>
                  </w:rPr>
                </m:ctrlPr>
              </m:sSubPr>
              <m:e>
                <m:r>
                  <m:rPr>
                    <m:nor/>
                  </m:rPr>
                  <w:rPr>
                    <w:rFonts w:ascii="Times New Roman" w:hAnsi="Times New Roman" w:cs="Times New Roman"/>
                  </w:rPr>
                  <m:t xml:space="preserve"> CI</m:t>
                </m:r>
              </m:e>
              <m:sub>
                <m:r>
                  <m:rPr>
                    <m:nor/>
                  </m:rPr>
                  <w:rPr>
                    <w:rFonts w:ascii="Times New Roman" w:hAnsi="Times New Roman" w:cs="Times New Roman"/>
                  </w:rPr>
                  <m:t>0.95</m:t>
                </m:r>
              </m:sub>
            </m:sSub>
          </m:num>
          <m:den>
            <m:sSup>
              <m:sSupPr>
                <m:ctrlPr>
                  <w:rPr>
                    <w:rFonts w:ascii="Cambria Math" w:hAnsi="Cambria Math" w:cs="Times New Roman"/>
                    <w:i/>
                  </w:rPr>
                </m:ctrlPr>
              </m:sSupPr>
              <m:e>
                <m:r>
                  <m:rPr>
                    <m:nor/>
                  </m:rPr>
                  <w:rPr>
                    <w:rFonts w:ascii="Times New Roman" w:hAnsi="Times New Roman" w:cs="Times New Roman"/>
                  </w:rPr>
                  <m:t>Φ</m:t>
                </m:r>
              </m:e>
              <m:sup>
                <m:r>
                  <m:rPr>
                    <m:sty m:val="p"/>
                  </m:rPr>
                  <w:rPr>
                    <w:rFonts w:ascii="Cambria Math" w:hAnsi="Cambria Math" w:cs="Times New Roman"/>
                    <w:color w:val="1F1F1F"/>
                    <w:shd w:val="clear" w:color="auto" w:fill="FFFFFF"/>
                  </w:rPr>
                  <m:t>-</m:t>
                </m:r>
                <m:r>
                  <m:rPr>
                    <m:nor/>
                  </m:rPr>
                  <w:rPr>
                    <w:rFonts w:ascii="Times New Roman" w:hAnsi="Times New Roman" w:cs="Times New Roman"/>
                  </w:rPr>
                  <m:t>1</m:t>
                </m:r>
              </m:sup>
            </m:sSup>
            <m:d>
              <m:dPr>
                <m:ctrlPr>
                  <w:rPr>
                    <w:rFonts w:ascii="Cambria Math" w:hAnsi="Cambria Math" w:cs="Times New Roman"/>
                    <w:i/>
                  </w:rPr>
                </m:ctrlPr>
              </m:dPr>
              <m:e>
                <m:r>
                  <m:rPr>
                    <m:nor/>
                  </m:rPr>
                  <w:rPr>
                    <w:rFonts w:ascii="Times New Roman" w:hAnsi="Times New Roman" w:cs="Times New Roman"/>
                  </w:rPr>
                  <m:t>0.975</m:t>
                </m:r>
              </m:e>
            </m:d>
          </m:den>
        </m:f>
      </m:oMath>
      <w:r w:rsidRPr="000B1A43">
        <w:rPr>
          <w:rFonts w:ascii="Times New Roman" w:eastAsiaTheme="minorEastAsia" w:hAnsi="Times New Roman" w:cs="Times New Roman"/>
        </w:rPr>
        <w:t>, in the latter I assumed mean = median and conservatively converted the larger of the two quartile ranges (Q</w:t>
      </w:r>
      <w:r w:rsidRPr="000B1A43">
        <w:rPr>
          <w:rFonts w:ascii="Times New Roman" w:eastAsiaTheme="minorEastAsia" w:hAnsi="Times New Roman" w:cs="Times New Roman"/>
          <w:vertAlign w:val="subscript"/>
        </w:rPr>
        <w:t>3</w:t>
      </w:r>
      <w:r w:rsidRPr="000B1A43">
        <w:rPr>
          <w:rFonts w:ascii="Times New Roman" w:eastAsiaTheme="minorEastAsia" w:hAnsi="Times New Roman" w:cs="Times New Roman"/>
        </w:rPr>
        <w:t xml:space="preserve"> </w:t>
      </w:r>
      <w:r w:rsidRPr="000B1A43">
        <w:rPr>
          <w:rFonts w:ascii="Times New Roman" w:hAnsi="Times New Roman" w:cs="Times New Roman"/>
          <w:color w:val="1F1F1F"/>
          <w:shd w:val="clear" w:color="auto" w:fill="FFFFFF"/>
        </w:rPr>
        <w:t>− Q</w:t>
      </w:r>
      <w:r w:rsidRPr="000B1A43">
        <w:rPr>
          <w:rFonts w:ascii="Times New Roman" w:hAnsi="Times New Roman" w:cs="Times New Roman"/>
          <w:color w:val="1F1F1F"/>
          <w:shd w:val="clear" w:color="auto" w:fill="FFFFFF"/>
          <w:vertAlign w:val="subscript"/>
        </w:rPr>
        <w:t>2</w:t>
      </w:r>
      <w:r w:rsidRPr="000B1A43">
        <w:rPr>
          <w:rFonts w:ascii="Times New Roman" w:hAnsi="Times New Roman" w:cs="Times New Roman"/>
          <w:color w:val="1F1F1F"/>
          <w:shd w:val="clear" w:color="auto" w:fill="FFFFFF"/>
        </w:rPr>
        <w:t xml:space="preserve"> or Q</w:t>
      </w:r>
      <w:r w:rsidRPr="000B1A43">
        <w:rPr>
          <w:rFonts w:ascii="Times New Roman" w:hAnsi="Times New Roman" w:cs="Times New Roman"/>
          <w:color w:val="1F1F1F"/>
          <w:shd w:val="clear" w:color="auto" w:fill="FFFFFF"/>
          <w:vertAlign w:val="subscript"/>
        </w:rPr>
        <w:t>2</w:t>
      </w:r>
      <w:r w:rsidRPr="000B1A43">
        <w:rPr>
          <w:rFonts w:ascii="Times New Roman" w:hAnsi="Times New Roman" w:cs="Times New Roman"/>
          <w:color w:val="1F1F1F"/>
          <w:shd w:val="clear" w:color="auto" w:fill="FFFFFF"/>
        </w:rPr>
        <w:t xml:space="preserve"> − Q</w:t>
      </w:r>
      <w:r w:rsidRPr="000B1A43">
        <w:rPr>
          <w:rFonts w:ascii="Times New Roman" w:hAnsi="Times New Roman" w:cs="Times New Roman"/>
          <w:color w:val="1F1F1F"/>
          <w:shd w:val="clear" w:color="auto" w:fill="FFFFFF"/>
          <w:vertAlign w:val="subscript"/>
        </w:rPr>
        <w:t>1</w:t>
      </w:r>
      <w:r w:rsidRPr="000B1A43">
        <w:rPr>
          <w:rFonts w:ascii="Times New Roman" w:eastAsiaTheme="minorEastAsia" w:hAnsi="Times New Roman" w:cs="Times New Roman"/>
        </w:rPr>
        <w:t xml:space="preserve">) as </w:t>
      </w:r>
      <w:proofErr w:type="spellStart"/>
      <m:oMath>
        <m:r>
          <m:rPr>
            <m:nor/>
          </m:rPr>
          <w:rPr>
            <w:rFonts w:ascii="Times New Roman" w:hAnsi="Times New Roman" w:cs="Times New Roman"/>
          </w:rPr>
          <m:t>s.e.m.</m:t>
        </m:r>
        <w:proofErr w:type="spellEnd"/>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rPr>
              <m:t>QR</m:t>
            </m:r>
          </m:num>
          <m:den>
            <m:sSup>
              <m:sSupPr>
                <m:ctrlPr>
                  <w:rPr>
                    <w:rFonts w:ascii="Cambria Math" w:hAnsi="Cambria Math" w:cs="Times New Roman"/>
                    <w:i/>
                  </w:rPr>
                </m:ctrlPr>
              </m:sSupPr>
              <m:e>
                <m:r>
                  <m:rPr>
                    <m:nor/>
                  </m:rPr>
                  <w:rPr>
                    <w:rFonts w:ascii="Times New Roman" w:hAnsi="Times New Roman" w:cs="Times New Roman"/>
                  </w:rPr>
                  <m:t>Φ</m:t>
                </m:r>
              </m:e>
              <m:sup>
                <m:r>
                  <m:rPr>
                    <m:sty m:val="p"/>
                  </m:rPr>
                  <w:rPr>
                    <w:rFonts w:ascii="Cambria Math" w:hAnsi="Cambria Math" w:cs="Times New Roman"/>
                    <w:color w:val="1F1F1F"/>
                    <w:shd w:val="clear" w:color="auto" w:fill="FFFFFF"/>
                  </w:rPr>
                  <m:t>-</m:t>
                </m:r>
                <m:r>
                  <m:rPr>
                    <m:nor/>
                  </m:rPr>
                  <w:rPr>
                    <w:rFonts w:ascii="Times New Roman" w:hAnsi="Times New Roman" w:cs="Times New Roman"/>
                  </w:rPr>
                  <m:t>1</m:t>
                </m:r>
              </m:sup>
            </m:sSup>
            <m:d>
              <m:dPr>
                <m:ctrlPr>
                  <w:rPr>
                    <w:rFonts w:ascii="Cambria Math" w:hAnsi="Cambria Math" w:cs="Times New Roman"/>
                    <w:i/>
                  </w:rPr>
                </m:ctrlPr>
              </m:dPr>
              <m:e>
                <m:r>
                  <m:rPr>
                    <m:nor/>
                  </m:rPr>
                  <w:rPr>
                    <w:rFonts w:ascii="Times New Roman" w:hAnsi="Times New Roman" w:cs="Times New Roman"/>
                  </w:rPr>
                  <m:t>0.75</m:t>
                </m:r>
              </m:e>
            </m:d>
            <m:r>
              <m:rPr>
                <m:nor/>
              </m:rPr>
              <w:rPr>
                <w:rFonts w:ascii="Times New Roman" w:hAnsi="Times New Roman" w:cs="Times New Roman"/>
              </w:rPr>
              <m:t xml:space="preserve"> ×</m:t>
            </m:r>
            <m:r>
              <w:rPr>
                <w:rFonts w:ascii="Cambria Math" w:hAnsi="Cambria Math" w:cs="Times New Roman"/>
              </w:rPr>
              <m:t xml:space="preserve"> </m:t>
            </m:r>
            <m:rad>
              <m:radPr>
                <m:degHide m:val="1"/>
                <m:ctrlPr>
                  <w:rPr>
                    <w:rFonts w:ascii="Cambria Math" w:hAnsi="Cambria Math" w:cs="Times New Roman"/>
                    <w:i/>
                  </w:rPr>
                </m:ctrlPr>
              </m:radPr>
              <m:deg/>
              <m:e>
                <m:r>
                  <m:rPr>
                    <m:nor/>
                  </m:rPr>
                  <w:rPr>
                    <w:rFonts w:ascii="Times New Roman" w:hAnsi="Times New Roman" w:cs="Times New Roman"/>
                  </w:rPr>
                  <m:t>n</m:t>
                </m:r>
              </m:e>
            </m:rad>
          </m:den>
        </m:f>
      </m:oMath>
      <w:r w:rsidRPr="000B1A43">
        <w:rPr>
          <w:rFonts w:ascii="Times New Roman" w:eastAsiaTheme="minorEastAsia" w:hAnsi="Times New Roman" w:cs="Times New Roman"/>
        </w:rPr>
        <w:t xml:space="preserve">. Response dichotomises data into photosynthesis and chlorophyll measurements since these measures are decoupled and probably senesce on different timescales. Method details how the response variable was measured, Unit provides the original response unit, and Source directs the reader to the data source in the paper. Please refer to the data publication </w:t>
      </w:r>
      <w:r w:rsidRPr="000B1A43">
        <w:rPr>
          <w:rFonts w:ascii="Times New Roman" w:eastAsiaTheme="minorEastAsia" w:hAnsi="Times New Roman" w:cs="Times New Roman"/>
        </w:rPr>
        <w:fldChar w:fldCharType="begin"/>
      </w:r>
      <w:r w:rsidRPr="000B1A43">
        <w:rPr>
          <w:rFonts w:ascii="Times New Roman" w:eastAsiaTheme="minorEastAsia" w:hAnsi="Times New Roman" w:cs="Times New Roman"/>
        </w:rPr>
        <w:instrText>ADDIN BEC{Wright, 2025, #81143}</w:instrText>
      </w:r>
      <w:r w:rsidRPr="000B1A43">
        <w:rPr>
          <w:rFonts w:ascii="Times New Roman" w:eastAsiaTheme="minorEastAsia" w:hAnsi="Times New Roman" w:cs="Times New Roman"/>
        </w:rPr>
        <w:fldChar w:fldCharType="separate"/>
      </w:r>
      <w:r w:rsidRPr="000B1A43">
        <w:rPr>
          <w:rFonts w:ascii="Times New Roman" w:eastAsiaTheme="minorEastAsia" w:hAnsi="Times New Roman" w:cs="Times New Roman"/>
        </w:rPr>
        <w:t>(Wright, 2025)</w:t>
      </w:r>
      <w:r w:rsidRPr="000B1A43">
        <w:rPr>
          <w:rFonts w:ascii="Times New Roman" w:eastAsiaTheme="minorEastAsia" w:hAnsi="Times New Roman" w:cs="Times New Roman"/>
        </w:rPr>
        <w:fldChar w:fldCharType="end"/>
      </w:r>
      <w:r w:rsidRPr="000B1A43">
        <w:rPr>
          <w:rFonts w:ascii="Times New Roman" w:eastAsiaTheme="minorEastAsia" w:hAnsi="Times New Roman" w:cs="Times New Roman"/>
        </w:rPr>
        <w:t xml:space="preserve"> and </w:t>
      </w:r>
      <w:r w:rsidRPr="000B1A43">
        <w:rPr>
          <w:rFonts w:ascii="Times New Roman" w:hAnsi="Times New Roman" w:cs="Times New Roman"/>
        </w:rPr>
        <w:t>github.com/</w:t>
      </w:r>
      <w:proofErr w:type="spellStart"/>
      <w:r w:rsidRPr="000B1A43">
        <w:rPr>
          <w:rFonts w:ascii="Times New Roman" w:hAnsi="Times New Roman" w:cs="Times New Roman"/>
        </w:rPr>
        <w:t>lukaseamus</w:t>
      </w:r>
      <w:proofErr w:type="spellEnd"/>
      <w:r w:rsidRPr="000B1A43">
        <w:rPr>
          <w:rFonts w:ascii="Times New Roman" w:hAnsi="Times New Roman" w:cs="Times New Roman"/>
        </w:rPr>
        <w:t>/</w:t>
      </w:r>
      <w:proofErr w:type="gramStart"/>
      <w:r w:rsidRPr="000B1A43">
        <w:rPr>
          <w:rFonts w:ascii="Times New Roman" w:hAnsi="Times New Roman" w:cs="Times New Roman"/>
        </w:rPr>
        <w:t>detrital-photosynthesis</w:t>
      </w:r>
      <w:proofErr w:type="gramEnd"/>
      <w:r w:rsidRPr="000B1A43">
        <w:rPr>
          <w:rFonts w:ascii="Times New Roman" w:eastAsiaTheme="minorEastAsia" w:hAnsi="Times New Roman" w:cs="Times New Roman"/>
        </w:rPr>
        <w:t xml:space="preserve"> for further details.</w:t>
      </w:r>
    </w:p>
    <w:p w14:paraId="77B4DB37" w14:textId="77777777" w:rsidR="00786433" w:rsidRPr="000B1A43" w:rsidRDefault="00786433" w:rsidP="00786433">
      <w:pPr>
        <w:spacing w:line="480" w:lineRule="auto"/>
        <w:rPr>
          <w:rFonts w:ascii="Times New Roman" w:hAnsi="Times New Roman" w:cs="Times New Roman"/>
        </w:rPr>
      </w:pPr>
    </w:p>
    <w:p w14:paraId="704AB7AD"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The resulting 535 measurement series contained a mixture of observations and means. To jointly analyse data with such different levels of uncertainty one must either condense observations to means and </w:t>
      </w:r>
      <w:proofErr w:type="spellStart"/>
      <w:r w:rsidRPr="000B1A43">
        <w:rPr>
          <w:rFonts w:ascii="Times New Roman" w:hAnsi="Times New Roman" w:cs="Times New Roman"/>
        </w:rPr>
        <w:t>s.e.m.</w:t>
      </w:r>
      <w:proofErr w:type="spellEnd"/>
      <w:r w:rsidRPr="000B1A43">
        <w:rPr>
          <w:rFonts w:ascii="Times New Roman" w:hAnsi="Times New Roman" w:cs="Times New Roman"/>
        </w:rPr>
        <w:t xml:space="preserve"> or </w:t>
      </w:r>
      <w:proofErr w:type="spellStart"/>
      <w:r w:rsidRPr="000B1A43">
        <w:rPr>
          <w:rFonts w:ascii="Times New Roman" w:hAnsi="Times New Roman" w:cs="Times New Roman"/>
        </w:rPr>
        <w:t>s.d.</w:t>
      </w:r>
      <w:proofErr w:type="spellEnd"/>
      <w:r w:rsidRPr="000B1A43">
        <w:rPr>
          <w:rFonts w:ascii="Times New Roman" w:hAnsi="Times New Roman" w:cs="Times New Roman"/>
        </w:rPr>
        <w:t xml:space="preserve"> and build a measurement error model or expand means to observations. I opted for the latter and obtained 10566 observations by simulating draws from the normal distribution using </w:t>
      </w:r>
      <w:proofErr w:type="spellStart"/>
      <w:r w:rsidRPr="00FB7A7B">
        <w:rPr>
          <w:rFonts w:ascii="Courier New" w:hAnsi="Courier New" w:cs="Courier New"/>
        </w:rPr>
        <w:t>rnorm</w:t>
      </w:r>
      <w:proofErr w:type="spellEnd"/>
      <w:r w:rsidRPr="00FB7A7B">
        <w:rPr>
          <w:rFonts w:ascii="Courier New" w:hAnsi="Courier New" w:cs="Courier New"/>
        </w:rPr>
        <w:t>( N , Mean , SEM * sqrt(N) )</w:t>
      </w:r>
      <w:r w:rsidRPr="000B1A43">
        <w:rPr>
          <w:rFonts w:ascii="Times New Roman" w:hAnsi="Times New Roman" w:cs="Times New Roman"/>
        </w:rPr>
        <w:t xml:space="preserve"> in R </w:t>
      </w:r>
      <w:r w:rsidRPr="000B1A43">
        <w:rPr>
          <w:rFonts w:ascii="Times New Roman" w:hAnsi="Times New Roman" w:cs="Times New Roman"/>
        </w:rPr>
        <w:fldChar w:fldCharType="begin"/>
      </w:r>
      <w:r w:rsidRPr="000B1A43">
        <w:rPr>
          <w:rFonts w:ascii="Times New Roman" w:hAnsi="Times New Roman" w:cs="Times New Roman"/>
        </w:rPr>
        <w:instrText>ADDIN BEC{R Core Team, 2025, #9948}</w:instrText>
      </w:r>
      <w:r w:rsidRPr="000B1A43">
        <w:rPr>
          <w:rFonts w:ascii="Times New Roman" w:hAnsi="Times New Roman" w:cs="Times New Roman"/>
        </w:rPr>
        <w:fldChar w:fldCharType="separate"/>
      </w:r>
      <w:r w:rsidRPr="000B1A43">
        <w:rPr>
          <w:rFonts w:ascii="Times New Roman" w:hAnsi="Times New Roman" w:cs="Times New Roman"/>
        </w:rPr>
        <w:t>(R Core Team, 2025)</w:t>
      </w:r>
      <w:r w:rsidRPr="000B1A43">
        <w:rPr>
          <w:rFonts w:ascii="Times New Roman" w:hAnsi="Times New Roman" w:cs="Times New Roman"/>
        </w:rPr>
        <w:fldChar w:fldCharType="end"/>
      </w:r>
      <w:r w:rsidRPr="000B1A43">
        <w:rPr>
          <w:rFonts w:ascii="Times New Roman" w:hAnsi="Times New Roman" w:cs="Times New Roman"/>
        </w:rPr>
        <w:t xml:space="preserve">, or mathematically </w:t>
      </w:r>
      <m:oMath>
        <m:sSub>
          <m:sSubPr>
            <m:ctrlPr>
              <w:rPr>
                <w:rFonts w:ascii="Cambria Math" w:hAnsi="Cambria Math" w:cs="Times New Roman"/>
                <w:i/>
              </w:rPr>
            </m:ctrlPr>
          </m:sSubPr>
          <m:e>
            <m:r>
              <m:rPr>
                <m:nor/>
              </m:rPr>
              <w:rPr>
                <w:rFonts w:ascii="Times New Roman" w:hAnsi="Times New Roman" w:cs="Times New Roman"/>
                <w:i/>
              </w:rPr>
              <m:t>X</m:t>
            </m:r>
          </m:e>
          <m:sub>
            <m:r>
              <m:rPr>
                <m:nor/>
              </m:rPr>
              <w:rPr>
                <w:rFonts w:ascii="Times New Roman" w:hAnsi="Times New Roman" w:cs="Times New Roman"/>
              </w:rPr>
              <m:t>1:N</m:t>
            </m:r>
          </m:sub>
        </m:sSub>
        <m:r>
          <m:rPr>
            <m:nor/>
          </m:rPr>
          <w:rPr>
            <w:rFonts w:ascii="Times New Roman" w:hAnsi="Times New Roman" w:cs="Times New Roman"/>
          </w:rPr>
          <m:t xml:space="preserve"> ~ </m:t>
        </m:r>
        <m:r>
          <m:rPr>
            <m:nor/>
          </m:rPr>
          <w:rPr>
            <w:rFonts w:ascii="Cambria Math" w:hAnsi="Cambria Math" w:cs="Cambria Math"/>
            <w:color w:val="0C0D0E"/>
            <w:shd w:val="clear" w:color="auto" w:fill="FFFFFF"/>
          </w:rPr>
          <m:t>N</m:t>
        </m:r>
        <m:r>
          <m:rPr>
            <m:nor/>
          </m:rPr>
          <w:rPr>
            <w:rFonts w:ascii="Times New Roman" w:hAnsi="Times New Roman" w:cs="Times New Roman"/>
          </w:rPr>
          <m:t xml:space="preserve">( Mean,  </m:t>
        </m:r>
        <m:sSup>
          <m:sSupPr>
            <m:ctrlPr>
              <w:rPr>
                <w:rFonts w:ascii="Cambria Math" w:hAnsi="Cambria Math" w:cs="Times New Roman"/>
                <w:i/>
              </w:rPr>
            </m:ctrlPr>
          </m:sSupPr>
          <m:e>
            <m:r>
              <m:rPr>
                <m:nor/>
              </m:rPr>
              <w:rPr>
                <w:rFonts w:ascii="Times New Roman" w:hAnsi="Times New Roman" w:cs="Times New Roman"/>
              </w:rPr>
              <m:t xml:space="preserve">(SEM × </m:t>
            </m:r>
            <m:rad>
              <m:radPr>
                <m:degHide m:val="1"/>
                <m:ctrlPr>
                  <w:rPr>
                    <w:rFonts w:ascii="Cambria Math" w:hAnsi="Cambria Math" w:cs="Times New Roman"/>
                    <w:i/>
                  </w:rPr>
                </m:ctrlPr>
              </m:radPr>
              <m:deg/>
              <m:e>
                <m:r>
                  <m:rPr>
                    <m:nor/>
                  </m:rPr>
                  <w:rPr>
                    <w:rFonts w:ascii="Times New Roman" w:hAnsi="Times New Roman" w:cs="Times New Roman"/>
                  </w:rPr>
                  <m:t>N</m:t>
                </m:r>
              </m:e>
            </m:rad>
            <m:r>
              <m:rPr>
                <m:nor/>
              </m:rPr>
              <w:rPr>
                <w:rFonts w:ascii="Times New Roman" w:hAnsi="Times New Roman" w:cs="Times New Roman"/>
              </w:rPr>
              <m:t>)</m:t>
            </m:r>
          </m:e>
          <m:sup>
            <m:r>
              <m:rPr>
                <m:nor/>
              </m:rPr>
              <w:rPr>
                <w:rFonts w:ascii="Times New Roman" w:hAnsi="Times New Roman" w:cs="Times New Roman"/>
              </w:rPr>
              <m:t>2</m:t>
            </m:r>
          </m:sup>
        </m:sSup>
        <m:r>
          <m:rPr>
            <m:nor/>
          </m:rPr>
          <w:rPr>
            <w:rFonts w:ascii="Times New Roman" w:hAnsi="Times New Roman" w:cs="Times New Roman"/>
          </w:rPr>
          <m:t xml:space="preserve"> )</m:t>
        </m:r>
      </m:oMath>
      <w:r w:rsidRPr="000B1A43">
        <w:rPr>
          <w:rFonts w:ascii="Times New Roman" w:hAnsi="Times New Roman" w:cs="Times New Roman"/>
        </w:rPr>
        <w:t xml:space="preserve">. Prior to analysis, I normalised observations to proportions by dividing by the initial observation or mean of initial observations in the </w:t>
      </w:r>
      <w:r w:rsidRPr="000B1A43">
        <w:rPr>
          <w:rFonts w:ascii="Times New Roman" w:hAnsi="Times New Roman" w:cs="Times New Roman"/>
        </w:rPr>
        <w:lastRenderedPageBreak/>
        <w:t xml:space="preserve">timeseries. This was the favourable choice as opposed to min-max normalisation, since many detrital photosynthesis data already come expressed as % or proportion of initial. The drawback is that data aren’t fully brought onto the same scale because some variables allow negative proportions (e.g. net gas exchange) while most don’t (e.g.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w:t>
      </w:r>
      <w:proofErr w:type="spellStart"/>
      <w:r w:rsidRPr="000B1A43">
        <w:rPr>
          <w:rFonts w:ascii="Times New Roman" w:hAnsi="Times New Roman" w:cs="Times New Roman"/>
        </w:rPr>
        <w:t>F</w:t>
      </w:r>
      <w:r w:rsidRPr="000B1A43">
        <w:rPr>
          <w:rFonts w:ascii="Times New Roman" w:hAnsi="Times New Roman" w:cs="Times New Roman"/>
          <w:vertAlign w:val="subscript"/>
        </w:rPr>
        <w:t>v</w:t>
      </w:r>
      <w:proofErr w:type="spellEnd"/>
      <w:r w:rsidRPr="000B1A43">
        <w:rPr>
          <w:rFonts w:ascii="Times New Roman" w:hAnsi="Times New Roman" w:cs="Times New Roman"/>
        </w:rPr>
        <w:t>/F</w:t>
      </w:r>
      <w:r w:rsidRPr="000B1A43">
        <w:rPr>
          <w:rFonts w:ascii="Times New Roman" w:hAnsi="Times New Roman" w:cs="Times New Roman"/>
          <w:vertAlign w:val="subscript"/>
        </w:rPr>
        <w:t>m</w:t>
      </w:r>
      <w:r w:rsidRPr="000B1A43">
        <w:rPr>
          <w:rFonts w:ascii="Times New Roman" w:hAnsi="Times New Roman" w:cs="Times New Roman"/>
        </w:rPr>
        <w:t xml:space="preserve"> etc.). I assume that the effect of this on the outcome of the analysis is minimal due to the relative scarcity of net gas exchange data and enforcing </w:t>
      </w:r>
      <w:r w:rsidRPr="000B1A43">
        <w:rPr>
          <w:rFonts w:ascii="Times New Roman" w:hAnsi="Times New Roman" w:cs="Times New Roman"/>
          <w:i/>
          <w:iCs/>
        </w:rPr>
        <w:t>τ</w:t>
      </w:r>
      <w:r w:rsidRPr="000B1A43">
        <w:rPr>
          <w:rFonts w:ascii="Times New Roman" w:hAnsi="Times New Roman" w:cs="Times New Roman"/>
        </w:rPr>
        <w:t xml:space="preserve"> = 0 (Equation 2).</w:t>
      </w:r>
    </w:p>
    <w:p w14:paraId="7D755ADC" w14:textId="77777777" w:rsidR="00786433" w:rsidRPr="000B1A43" w:rsidRDefault="00786433" w:rsidP="00786433">
      <w:pPr>
        <w:spacing w:line="480" w:lineRule="auto"/>
        <w:rPr>
          <w:rFonts w:ascii="Times New Roman" w:hAnsi="Times New Roman" w:cs="Times New Roman"/>
        </w:rPr>
      </w:pPr>
    </w:p>
    <w:p w14:paraId="1A2BA33C" w14:textId="746FB3C1" w:rsidR="00786433" w:rsidRPr="000B1A43" w:rsidRDefault="00786433" w:rsidP="00786433">
      <w:pPr>
        <w:spacing w:line="480" w:lineRule="auto"/>
        <w:rPr>
          <w:rFonts w:ascii="Times New Roman" w:eastAsiaTheme="minorEastAsia" w:hAnsi="Times New Roman" w:cs="Times New Roman"/>
          <w:color w:val="000000"/>
        </w:rPr>
      </w:pPr>
      <w:r w:rsidRPr="000B1A43">
        <w:rPr>
          <w:rFonts w:ascii="Times New Roman" w:hAnsi="Times New Roman" w:cs="Times New Roman"/>
        </w:rPr>
        <w:t xml:space="preserve">Analysis was carried out as described above to model detrital viability over time, using a simplified Equation 2 with </w:t>
      </w:r>
      <w:r w:rsidRPr="000B1A43">
        <w:rPr>
          <w:rFonts w:ascii="Times New Roman" w:hAnsi="Times New Roman" w:cs="Times New Roman"/>
          <w:i/>
          <w:iCs/>
        </w:rPr>
        <w:t>ɑ</w:t>
      </w:r>
      <w:r w:rsidRPr="000B1A43">
        <w:rPr>
          <w:rFonts w:ascii="Times New Roman" w:hAnsi="Times New Roman" w:cs="Times New Roman"/>
        </w:rPr>
        <w:t xml:space="preserve"> = 1 and </w:t>
      </w:r>
      <w:r w:rsidRPr="000B1A43">
        <w:rPr>
          <w:rFonts w:ascii="Times New Roman" w:hAnsi="Times New Roman" w:cs="Times New Roman"/>
          <w:i/>
          <w:iCs/>
        </w:rPr>
        <w:t>τ</w:t>
      </w:r>
      <w:r w:rsidRPr="000B1A43">
        <w:rPr>
          <w:rFonts w:ascii="Times New Roman" w:hAnsi="Times New Roman" w:cs="Times New Roman"/>
        </w:rPr>
        <w:t xml:space="preserve"> = 0. Additive categorical predictors caused convergence issues, so I created a composite grouping variable from Group, Light and Response. Water is only relevant to a relatively small subset of terrestrial plant data and was therefore excluded as a predictor. No partial pooling was applied here because I did not want to make predictions for plants at large and introducing hyperparameters led to convergence issues. The gamma prior for </w:t>
      </w:r>
      <w:r w:rsidRPr="000B1A43">
        <w:rPr>
          <w:rFonts w:ascii="Times New Roman" w:hAnsi="Times New Roman" w:cs="Times New Roman"/>
          <w:i/>
          <w:iCs/>
        </w:rPr>
        <w:t>k</w:t>
      </w:r>
      <w:r w:rsidRPr="000B1A43">
        <w:rPr>
          <w:rFonts w:ascii="Times New Roman" w:hAnsi="Times New Roman" w:cs="Times New Roman"/>
        </w:rPr>
        <w:t xml:space="preserve"> was centred on 0.22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the mean across seagrasses which emerged from the experimental component of this study (Table 1) and is assumed to be intermediate between seaweeds and terrestrial plants. Experimental durations varied substantially across studies (Table S1), so half of the mean experimental duration was picked as the prior mean for </w:t>
      </w:r>
      <w:r w:rsidRPr="000B1A43">
        <w:rPr>
          <w:rFonts w:ascii="Times New Roman" w:hAnsi="Times New Roman" w:cs="Times New Roman"/>
          <w:i/>
          <w:iCs/>
        </w:rPr>
        <w:t>µ</w:t>
      </w:r>
      <w:r w:rsidRPr="000B1A43">
        <w:rPr>
          <w:rFonts w:ascii="Times New Roman" w:hAnsi="Times New Roman" w:cs="Times New Roman"/>
        </w:rPr>
        <w:t xml:space="preserve">. I again chose a reasonable </w:t>
      </w:r>
      <w:proofErr w:type="spellStart"/>
      <w:r w:rsidRPr="000B1A43">
        <w:rPr>
          <w:rFonts w:ascii="Times New Roman" w:hAnsi="Times New Roman" w:cs="Times New Roman"/>
        </w:rPr>
        <w:t>s.d.</w:t>
      </w:r>
      <w:proofErr w:type="spellEnd"/>
      <w:r w:rsidRPr="000B1A43">
        <w:rPr>
          <w:rFonts w:ascii="Times New Roman" w:hAnsi="Times New Roman" w:cs="Times New Roman"/>
        </w:rPr>
        <w:t xml:space="preserve"> based on prior simulation and put an additional joint prior on </w:t>
      </w:r>
      <w:r w:rsidRPr="000B1A43">
        <w:rPr>
          <w:rFonts w:ascii="Times New Roman" w:hAnsi="Times New Roman" w:cs="Times New Roman"/>
          <w:i/>
          <w:iCs/>
        </w:rPr>
        <w:t>k</w:t>
      </w:r>
      <w:r w:rsidRPr="000B1A43">
        <w:rPr>
          <w:rFonts w:ascii="Times New Roman" w:hAnsi="Times New Roman" w:cs="Times New Roman"/>
        </w:rPr>
        <w:t xml:space="preserve"> and </w:t>
      </w:r>
      <w:r w:rsidRPr="000B1A43">
        <w:rPr>
          <w:rFonts w:ascii="Times New Roman" w:hAnsi="Times New Roman" w:cs="Times New Roman"/>
          <w:i/>
          <w:iCs/>
        </w:rPr>
        <w:t>µ</w:t>
      </w:r>
      <w:r w:rsidRPr="000B1A43">
        <w:rPr>
          <w:rFonts w:ascii="Times New Roman" w:hAnsi="Times New Roman" w:cs="Times New Roman"/>
        </w:rPr>
        <w:t xml:space="preserve">. Several terrestrial plant studies reported photosynthetic decay over periods of only minutes post-excision (Table S1). These data pull the intercept down when given a weak joint prior, necessitating a much tighter prior. The logistic intercept was therefore constrained to 4 ± 0.1, equivalent to 0.98 ± 0.0018 on the probability scale: </w:t>
      </w:r>
      <w:r w:rsidRPr="00FB7A7B">
        <w:rPr>
          <w:rFonts w:ascii="Courier New" w:hAnsi="Courier New" w:cs="Courier New"/>
        </w:rPr>
        <w:t xml:space="preserve">target += </w:t>
      </w:r>
      <w:proofErr w:type="spellStart"/>
      <w:r w:rsidRPr="00FB7A7B">
        <w:rPr>
          <w:rFonts w:ascii="Courier New" w:hAnsi="Courier New" w:cs="Courier New"/>
        </w:rPr>
        <w:t>gamma_</w:t>
      </w:r>
      <w:proofErr w:type="gramStart"/>
      <w:r w:rsidRPr="00FB7A7B">
        <w:rPr>
          <w:rFonts w:ascii="Courier New" w:hAnsi="Courier New" w:cs="Courier New"/>
        </w:rPr>
        <w:t>lpdf</w:t>
      </w:r>
      <w:proofErr w:type="spellEnd"/>
      <w:r w:rsidRPr="00FB7A7B">
        <w:rPr>
          <w:rFonts w:ascii="Courier New" w:hAnsi="Courier New" w:cs="Courier New"/>
        </w:rPr>
        <w:t>( k .*</w:t>
      </w:r>
      <w:proofErr w:type="gramEnd"/>
      <w:r w:rsidRPr="00FB7A7B">
        <w:rPr>
          <w:rFonts w:ascii="Courier New" w:hAnsi="Courier New" w:cs="Courier New"/>
        </w:rPr>
        <w:t xml:space="preserve"> mu | 4^2 / 0.1^</w:t>
      </w:r>
      <w:proofErr w:type="gramStart"/>
      <w:r w:rsidRPr="00FB7A7B">
        <w:rPr>
          <w:rFonts w:ascii="Courier New" w:hAnsi="Courier New" w:cs="Courier New"/>
        </w:rPr>
        <w:t>2 ,</w:t>
      </w:r>
      <w:proofErr w:type="gramEnd"/>
      <w:r w:rsidRPr="00FB7A7B">
        <w:rPr>
          <w:rFonts w:ascii="Courier New" w:hAnsi="Courier New" w:cs="Courier New"/>
        </w:rPr>
        <w:t xml:space="preserve"> 4 / 0.1^</w:t>
      </w:r>
      <w:proofErr w:type="gramStart"/>
      <w:r w:rsidRPr="00FB7A7B">
        <w:rPr>
          <w:rFonts w:ascii="Courier New" w:hAnsi="Courier New" w:cs="Courier New"/>
        </w:rPr>
        <w:t>2 )</w:t>
      </w:r>
      <w:proofErr w:type="gramEnd"/>
      <w:r w:rsidRPr="000B1A43">
        <w:rPr>
          <w:rFonts w:ascii="Times New Roman" w:hAnsi="Times New Roman" w:cs="Times New Roman"/>
        </w:rPr>
        <w:t>.</w:t>
      </w:r>
    </w:p>
    <w:p w14:paraId="1721EB46" w14:textId="77777777" w:rsidR="00786433" w:rsidRPr="000B1A43" w:rsidRDefault="00786433" w:rsidP="00786433">
      <w:pPr>
        <w:spacing w:line="480" w:lineRule="auto"/>
        <w:rPr>
          <w:rFonts w:ascii="Times New Roman" w:hAnsi="Times New Roman" w:cs="Times New Roman"/>
        </w:rPr>
      </w:pPr>
    </w:p>
    <w:p w14:paraId="0B4B91EF"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Results</w:t>
      </w:r>
    </w:p>
    <w:p w14:paraId="6D2A2575" w14:textId="77777777" w:rsidR="00786433" w:rsidRPr="000B1A43" w:rsidRDefault="00786433" w:rsidP="00786433">
      <w:pPr>
        <w:spacing w:line="480" w:lineRule="auto"/>
        <w:rPr>
          <w:rFonts w:ascii="Times New Roman" w:hAnsi="Times New Roman" w:cs="Times New Roman"/>
          <w:b/>
          <w:bCs/>
          <w:i/>
          <w:iCs/>
        </w:rPr>
      </w:pPr>
      <w:r w:rsidRPr="000B1A43">
        <w:rPr>
          <w:rFonts w:ascii="Times New Roman" w:hAnsi="Times New Roman" w:cs="Times New Roman"/>
          <w:b/>
          <w:bCs/>
          <w:i/>
          <w:iCs/>
        </w:rPr>
        <w:t>Experiment (the research)</w:t>
      </w:r>
    </w:p>
    <w:p w14:paraId="04EBFD15" w14:textId="7D7B8BEA"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i/>
          <w:iCs/>
        </w:rPr>
        <w:t>Halophila ovalis</w:t>
      </w:r>
      <w:r w:rsidRPr="000B1A43">
        <w:rPr>
          <w:rFonts w:ascii="Times New Roman" w:hAnsi="Times New Roman" w:cs="Times New Roman"/>
        </w:rPr>
        <w:t xml:space="preserve"> photosynthesised for longer post-excision than </w:t>
      </w:r>
      <w:proofErr w:type="spellStart"/>
      <w:r w:rsidRPr="000B1A43">
        <w:rPr>
          <w:rFonts w:ascii="Times New Roman" w:hAnsi="Times New Roman" w:cs="Times New Roman"/>
          <w:i/>
          <w:iCs/>
        </w:rPr>
        <w:t>Amphibolis</w:t>
      </w:r>
      <w:proofErr w:type="spellEnd"/>
      <w:r w:rsidRPr="000B1A43">
        <w:rPr>
          <w:rFonts w:ascii="Times New Roman" w:hAnsi="Times New Roman" w:cs="Times New Roman"/>
          <w:i/>
          <w:iCs/>
        </w:rPr>
        <w:t xml:space="preserve"> antarctica</w:t>
      </w:r>
      <w:r w:rsidRPr="000B1A43">
        <w:rPr>
          <w:rFonts w:ascii="Times New Roman" w:hAnsi="Times New Roman" w:cs="Times New Roman"/>
        </w:rPr>
        <w:t xml:space="preserve">. After 34 d, the duration of the experiment, all </w:t>
      </w:r>
      <w:r w:rsidRPr="000B1A43">
        <w:rPr>
          <w:rFonts w:ascii="Times New Roman" w:hAnsi="Times New Roman" w:cs="Times New Roman"/>
          <w:i/>
          <w:iCs/>
        </w:rPr>
        <w:t>H. ovalis</w:t>
      </w:r>
      <w:r w:rsidRPr="000B1A43">
        <w:rPr>
          <w:rFonts w:ascii="Times New Roman" w:hAnsi="Times New Roman" w:cs="Times New Roman"/>
        </w:rPr>
        <w:t xml:space="preserve"> leaves were still obviously net autotrophic while all </w:t>
      </w:r>
      <w:r w:rsidRPr="000B1A43">
        <w:rPr>
          <w:rFonts w:ascii="Times New Roman" w:hAnsi="Times New Roman" w:cs="Times New Roman"/>
          <w:i/>
          <w:iCs/>
        </w:rPr>
        <w:t>A. antarctica</w:t>
      </w:r>
      <w:r w:rsidRPr="000B1A43">
        <w:rPr>
          <w:rFonts w:ascii="Times New Roman" w:hAnsi="Times New Roman" w:cs="Times New Roman"/>
        </w:rPr>
        <w:t xml:space="preserve"> leaves were apparently dead. Comparing logistic decay rates (</w:t>
      </w:r>
      <w:r w:rsidRPr="000B1A43">
        <w:rPr>
          <w:rFonts w:ascii="Times New Roman" w:hAnsi="Times New Roman" w:cs="Times New Roman"/>
          <w:i/>
          <w:iCs/>
        </w:rPr>
        <w:t>k</w:t>
      </w:r>
      <w:r w:rsidRPr="000B1A43">
        <w:rPr>
          <w:rFonts w:ascii="Times New Roman" w:hAnsi="Times New Roman" w:cs="Times New Roman"/>
        </w:rPr>
        <w:t>) and times of death (</w:t>
      </w:r>
      <w:r w:rsidRPr="000B1A43">
        <w:rPr>
          <w:rFonts w:ascii="Times New Roman" w:hAnsi="Times New Roman" w:cs="Times New Roman"/>
          <w:i/>
          <w:iCs/>
        </w:rPr>
        <w:t>µ</w:t>
      </w:r>
      <w:r w:rsidRPr="000B1A43">
        <w:rPr>
          <w:rFonts w:ascii="Times New Roman" w:hAnsi="Times New Roman" w:cs="Times New Roman"/>
        </w:rPr>
        <w:t>) of light-saturated net photosynthesis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clarifies this difference. On a mass basis, </w:t>
      </w:r>
      <w:r w:rsidRPr="000B1A43">
        <w:rPr>
          <w:rFonts w:ascii="Times New Roman" w:hAnsi="Times New Roman" w:cs="Times New Roman"/>
          <w:i/>
          <w:iCs/>
        </w:rPr>
        <w:t>A. antarctica</w:t>
      </w:r>
      <w:r w:rsidRPr="000B1A43">
        <w:rPr>
          <w:rFonts w:ascii="Times New Roman" w:hAnsi="Times New Roman" w:cs="Times New Roman"/>
        </w:rPr>
        <w:t xml:space="preserve"> started with a similar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to </w:t>
      </w:r>
      <w:r w:rsidRPr="000B1A43">
        <w:rPr>
          <w:rFonts w:ascii="Times New Roman" w:hAnsi="Times New Roman" w:cs="Times New Roman"/>
          <w:i/>
          <w:iCs/>
        </w:rPr>
        <w:t>H. ovalis</w:t>
      </w:r>
      <w:r w:rsidRPr="000B1A43">
        <w:rPr>
          <w:rFonts w:ascii="Times New Roman" w:hAnsi="Times New Roman" w:cs="Times New Roman"/>
        </w:rPr>
        <w:t xml:space="preserve">, but its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decayed 1.5 times faster and expired 20 ± 2.4 d (mean ± </w:t>
      </w:r>
      <w:proofErr w:type="spellStart"/>
      <w:r w:rsidRPr="000B1A43">
        <w:rPr>
          <w:rFonts w:ascii="Times New Roman" w:hAnsi="Times New Roman" w:cs="Times New Roman"/>
        </w:rPr>
        <w:t>s.d.</w:t>
      </w:r>
      <w:proofErr w:type="spellEnd"/>
      <w:r w:rsidRPr="000B1A43">
        <w:rPr>
          <w:rFonts w:ascii="Times New Roman" w:hAnsi="Times New Roman" w:cs="Times New Roman"/>
        </w:rPr>
        <w:t xml:space="preserve">) earlier (Figure 1a, Table 1). On a leaf basis, </w:t>
      </w:r>
      <w:r w:rsidRPr="000B1A43">
        <w:rPr>
          <w:rFonts w:ascii="Times New Roman" w:hAnsi="Times New Roman" w:cs="Times New Roman"/>
          <w:i/>
          <w:iCs/>
        </w:rPr>
        <w:t>A. antarctica</w:t>
      </w:r>
      <w:r w:rsidRPr="000B1A43">
        <w:rPr>
          <w:rFonts w:ascii="Times New Roman" w:hAnsi="Times New Roman" w:cs="Times New Roman"/>
        </w:rPr>
        <w:t xml:space="preserve">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only decayed 40% faster and expired 15 ± 3 d earlier than that of </w:t>
      </w:r>
      <w:r w:rsidRPr="000B1A43">
        <w:rPr>
          <w:rFonts w:ascii="Times New Roman" w:hAnsi="Times New Roman" w:cs="Times New Roman"/>
          <w:i/>
          <w:iCs/>
        </w:rPr>
        <w:t>H. ovalis</w:t>
      </w:r>
      <w:r w:rsidRPr="000B1A43">
        <w:rPr>
          <w:rFonts w:ascii="Times New Roman" w:hAnsi="Times New Roman" w:cs="Times New Roman"/>
        </w:rPr>
        <w:t xml:space="preserve"> (Figure 1b, Table 1). This difference between mass- and leaf-based estimates was primarily due to varying trends for </w:t>
      </w:r>
      <w:r w:rsidRPr="000B1A43">
        <w:rPr>
          <w:rFonts w:ascii="Times New Roman" w:hAnsi="Times New Roman" w:cs="Times New Roman"/>
          <w:i/>
          <w:iCs/>
        </w:rPr>
        <w:t>H. ovalis</w:t>
      </w:r>
      <w:r w:rsidRPr="000B1A43">
        <w:rPr>
          <w:rFonts w:ascii="Times New Roman" w:hAnsi="Times New Roman" w:cs="Times New Roman"/>
        </w:rPr>
        <w:t xml:space="preserve"> (Figure 1a vs. b). While </w:t>
      </w:r>
      <w:r w:rsidRPr="000B1A43">
        <w:rPr>
          <w:rFonts w:ascii="Times New Roman" w:hAnsi="Times New Roman" w:cs="Times New Roman"/>
          <w:i/>
          <w:iCs/>
        </w:rPr>
        <w:t>A. antarctica</w:t>
      </w:r>
      <w:r w:rsidRPr="000B1A43">
        <w:rPr>
          <w:rFonts w:ascii="Times New Roman" w:hAnsi="Times New Roman" w:cs="Times New Roman"/>
        </w:rPr>
        <w:t xml:space="preserve"> displayed comparable </w:t>
      </w:r>
      <w:r w:rsidRPr="000B1A43">
        <w:rPr>
          <w:rFonts w:ascii="Times New Roman" w:hAnsi="Times New Roman" w:cs="Times New Roman"/>
          <w:i/>
          <w:iCs/>
        </w:rPr>
        <w:t>k</w:t>
      </w:r>
      <w:r w:rsidRPr="000B1A43">
        <w:rPr>
          <w:rFonts w:ascii="Times New Roman" w:hAnsi="Times New Roman" w:cs="Times New Roman"/>
        </w:rPr>
        <w:t xml:space="preserve"> (Δ = 0.038 ± 0.059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P = 0.75) and </w:t>
      </w:r>
      <w:r w:rsidRPr="000B1A43">
        <w:rPr>
          <w:rFonts w:ascii="Times New Roman" w:hAnsi="Times New Roman" w:cs="Times New Roman"/>
          <w:i/>
          <w:iCs/>
        </w:rPr>
        <w:t>µ</w:t>
      </w:r>
      <w:r w:rsidRPr="000B1A43">
        <w:rPr>
          <w:rFonts w:ascii="Times New Roman" w:hAnsi="Times New Roman" w:cs="Times New Roman"/>
        </w:rPr>
        <w:t xml:space="preserve"> (Δ = 1.2 ± 2 d, P = 0.73), leaf-based </w:t>
      </w:r>
      <w:r w:rsidRPr="000B1A43">
        <w:rPr>
          <w:rFonts w:ascii="Times New Roman" w:hAnsi="Times New Roman" w:cs="Times New Roman"/>
          <w:i/>
          <w:iCs/>
        </w:rPr>
        <w:t>H. ovalis</w:t>
      </w:r>
      <w:r w:rsidRPr="000B1A43">
        <w:rPr>
          <w:rFonts w:ascii="Times New Roman" w:hAnsi="Times New Roman" w:cs="Times New Roman"/>
        </w:rPr>
        <w:t xml:space="preserve">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declined 53% (P = 0.92) faster and expired 6.5 ± 3.3 d (P = 0.98) earlier. </w:t>
      </w:r>
    </w:p>
    <w:p w14:paraId="6C58C09B" w14:textId="77777777" w:rsidR="00786433" w:rsidRPr="000B1A43" w:rsidRDefault="00786433" w:rsidP="00786433">
      <w:pPr>
        <w:spacing w:line="480" w:lineRule="auto"/>
        <w:rPr>
          <w:rFonts w:ascii="Times New Roman" w:hAnsi="Times New Roman" w:cs="Times New Roman"/>
        </w:rPr>
      </w:pPr>
    </w:p>
    <w:p w14:paraId="23E1DA12" w14:textId="196AB3D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When accounting for leaf mass, </w:t>
      </w:r>
      <w:r w:rsidRPr="000B1A43">
        <w:rPr>
          <w:rFonts w:ascii="Times New Roman" w:hAnsi="Times New Roman" w:cs="Times New Roman"/>
          <w:i/>
          <w:iCs/>
        </w:rPr>
        <w:t>H. ovalis</w:t>
      </w:r>
      <w:r w:rsidRPr="000B1A43">
        <w:rPr>
          <w:rFonts w:ascii="Times New Roman" w:hAnsi="Times New Roman" w:cs="Times New Roman"/>
        </w:rPr>
        <w:t xml:space="preserve"> thus seems to be able to photosynthesise longer post-excision. The immediate reason for this was the linear decline of leaf mass in </w:t>
      </w:r>
      <w:r w:rsidRPr="000B1A43">
        <w:rPr>
          <w:rFonts w:ascii="Times New Roman" w:hAnsi="Times New Roman" w:cs="Times New Roman"/>
          <w:i/>
          <w:iCs/>
        </w:rPr>
        <w:t>H. ovalis</w:t>
      </w:r>
      <w:r w:rsidRPr="000B1A43">
        <w:rPr>
          <w:rFonts w:ascii="Times New Roman" w:hAnsi="Times New Roman" w:cs="Times New Roman"/>
        </w:rPr>
        <w:t xml:space="preserve"> (</w:t>
      </w:r>
      <w:r w:rsidRPr="000B1A43">
        <w:rPr>
          <w:rFonts w:ascii="Times New Roman" w:hAnsi="Times New Roman" w:cs="Times New Roman"/>
          <w:i/>
          <w:iCs/>
        </w:rPr>
        <w:t>α</w:t>
      </w:r>
      <w:r w:rsidRPr="000B1A43">
        <w:rPr>
          <w:rFonts w:ascii="Times New Roman" w:hAnsi="Times New Roman" w:cs="Times New Roman"/>
        </w:rPr>
        <w:t xml:space="preserve"> = 0.052 ± 0.005 g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w:t>
      </w:r>
      <w:r w:rsidRPr="000B1A43">
        <w:rPr>
          <w:rFonts w:ascii="Times New Roman" w:hAnsi="Times New Roman" w:cs="Times New Roman"/>
          <w:i/>
          <w:iCs/>
        </w:rPr>
        <w:t>β</w:t>
      </w:r>
      <w:r w:rsidRPr="000B1A43">
        <w:rPr>
          <w:rFonts w:ascii="Times New Roman" w:hAnsi="Times New Roman" w:cs="Times New Roman"/>
        </w:rPr>
        <w:t xml:space="preserve"> = </w:t>
      </w:r>
      <w:r w:rsidR="00FB7A7B" w:rsidRPr="00FB7A7B">
        <w:rPr>
          <w:rFonts w:ascii="Times New Roman" w:hAnsi="Times New Roman" w:cs="Times New Roman"/>
        </w:rPr>
        <w:t>−</w:t>
      </w:r>
      <w:r w:rsidRPr="000B1A43">
        <w:rPr>
          <w:rFonts w:ascii="Times New Roman" w:hAnsi="Times New Roman" w:cs="Times New Roman"/>
        </w:rPr>
        <w:t>0.58 ± 0.26 mg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or </w:t>
      </w:r>
      <w:r w:rsidR="00FB7A7B" w:rsidRPr="00FB7A7B">
        <w:rPr>
          <w:rFonts w:ascii="Times New Roman" w:hAnsi="Times New Roman" w:cs="Times New Roman"/>
        </w:rPr>
        <w:t>−</w:t>
      </w:r>
      <w:r w:rsidRPr="000B1A43">
        <w:rPr>
          <w:rFonts w:ascii="Times New Roman" w:hAnsi="Times New Roman" w:cs="Times New Roman"/>
        </w:rPr>
        <w:t>1.1 ± 0.43 %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w:t>
      </w:r>
      <w:r w:rsidRPr="000B1A43">
        <w:rPr>
          <w:rFonts w:ascii="Times New Roman" w:hAnsi="Times New Roman" w:cs="Times New Roman"/>
          <w:i/>
          <w:iCs/>
          <w:vertAlign w:val="subscript"/>
        </w:rPr>
        <w:t>β</w:t>
      </w:r>
      <w:r w:rsidRPr="000B1A43">
        <w:rPr>
          <w:rFonts w:ascii="Times New Roman" w:hAnsi="Times New Roman" w:cs="Times New Roman"/>
          <w:vertAlign w:val="subscript"/>
        </w:rPr>
        <w:t xml:space="preserve"> &lt; 0</w:t>
      </w:r>
      <w:r w:rsidRPr="000B1A43">
        <w:rPr>
          <w:rFonts w:ascii="Times New Roman" w:hAnsi="Times New Roman" w:cs="Times New Roman"/>
        </w:rPr>
        <w:t xml:space="preserve"> = 0.99) while </w:t>
      </w:r>
      <w:r w:rsidRPr="000B1A43">
        <w:rPr>
          <w:rFonts w:ascii="Times New Roman" w:hAnsi="Times New Roman" w:cs="Times New Roman"/>
          <w:i/>
          <w:iCs/>
        </w:rPr>
        <w:t>A. antarctica</w:t>
      </w:r>
      <w:r w:rsidRPr="000B1A43">
        <w:rPr>
          <w:rFonts w:ascii="Times New Roman" w:hAnsi="Times New Roman" w:cs="Times New Roman"/>
        </w:rPr>
        <w:t xml:space="preserve"> leaf mass remained almost unchanged (</w:t>
      </w:r>
      <w:r w:rsidRPr="000B1A43">
        <w:rPr>
          <w:rFonts w:ascii="Times New Roman" w:hAnsi="Times New Roman" w:cs="Times New Roman"/>
          <w:i/>
          <w:iCs/>
        </w:rPr>
        <w:t>α</w:t>
      </w:r>
      <w:r w:rsidRPr="000B1A43">
        <w:rPr>
          <w:rFonts w:ascii="Times New Roman" w:hAnsi="Times New Roman" w:cs="Times New Roman"/>
        </w:rPr>
        <w:t xml:space="preserve"> = 0.64 ± 0.053 g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w:t>
      </w:r>
      <w:r w:rsidRPr="000B1A43">
        <w:rPr>
          <w:rFonts w:ascii="Times New Roman" w:hAnsi="Times New Roman" w:cs="Times New Roman"/>
          <w:i/>
          <w:iCs/>
        </w:rPr>
        <w:t>β</w:t>
      </w:r>
      <w:r w:rsidRPr="000B1A43">
        <w:rPr>
          <w:rFonts w:ascii="Times New Roman" w:hAnsi="Times New Roman" w:cs="Times New Roman"/>
        </w:rPr>
        <w:t xml:space="preserve"> = </w:t>
      </w:r>
      <w:r w:rsidR="00FB7A7B" w:rsidRPr="00FB7A7B">
        <w:rPr>
          <w:rFonts w:ascii="Times New Roman" w:hAnsi="Times New Roman" w:cs="Times New Roman"/>
        </w:rPr>
        <w:t>−</w:t>
      </w:r>
      <w:r w:rsidRPr="000B1A43">
        <w:rPr>
          <w:rFonts w:ascii="Times New Roman" w:hAnsi="Times New Roman" w:cs="Times New Roman"/>
        </w:rPr>
        <w:t>2 ± 2.7 mg leaf</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or </w:t>
      </w:r>
      <w:r w:rsidR="00FB7A7B" w:rsidRPr="00FB7A7B">
        <w:rPr>
          <w:rFonts w:ascii="Times New Roman" w:hAnsi="Times New Roman" w:cs="Times New Roman"/>
        </w:rPr>
        <w:t>−</w:t>
      </w:r>
      <w:r w:rsidRPr="000B1A43">
        <w:rPr>
          <w:rFonts w:ascii="Times New Roman" w:hAnsi="Times New Roman" w:cs="Times New Roman"/>
        </w:rPr>
        <w:t>0.3 ± 0.41 %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w:t>
      </w:r>
      <w:r w:rsidRPr="000B1A43">
        <w:rPr>
          <w:rFonts w:ascii="Times New Roman" w:hAnsi="Times New Roman" w:cs="Times New Roman"/>
          <w:i/>
          <w:iCs/>
          <w:vertAlign w:val="subscript"/>
        </w:rPr>
        <w:t>β</w:t>
      </w:r>
      <w:r w:rsidRPr="000B1A43">
        <w:rPr>
          <w:rFonts w:ascii="Times New Roman" w:hAnsi="Times New Roman" w:cs="Times New Roman"/>
          <w:vertAlign w:val="subscript"/>
        </w:rPr>
        <w:t xml:space="preserve"> &lt; 0</w:t>
      </w:r>
      <w:r w:rsidRPr="000B1A43">
        <w:rPr>
          <w:rFonts w:ascii="Times New Roman" w:hAnsi="Times New Roman" w:cs="Times New Roman"/>
        </w:rPr>
        <w:t xml:space="preserve"> = 0.78). But it remains unclear why </w:t>
      </w:r>
      <w:r w:rsidRPr="000B1A43">
        <w:rPr>
          <w:rFonts w:ascii="Times New Roman" w:hAnsi="Times New Roman" w:cs="Times New Roman"/>
          <w:i/>
          <w:iCs/>
        </w:rPr>
        <w:t>H. ovalis</w:t>
      </w:r>
      <w:r w:rsidRPr="000B1A43">
        <w:rPr>
          <w:rFonts w:ascii="Times New Roman" w:hAnsi="Times New Roman" w:cs="Times New Roman"/>
        </w:rPr>
        <w:t xml:space="preserve"> leaves of reduced mass photosynthesised disproportionally. The most likely reason is that </w:t>
      </w:r>
      <w:del w:id="195" w:author="Luka Seamus Wright" w:date="2025-06-24T11:42:00Z" w16du:dateUtc="2025-06-24T03:42:00Z">
        <w:r w:rsidRPr="000B1A43" w:rsidDel="00E353B5">
          <w:rPr>
            <w:rFonts w:ascii="Times New Roman" w:hAnsi="Times New Roman" w:cs="Times New Roman"/>
          </w:rPr>
          <w:delText>filamentous green algae</w:delText>
        </w:r>
      </w:del>
      <w:ins w:id="196" w:author="Luka Seamus Wright" w:date="2025-06-24T11:42:00Z" w16du:dateUtc="2025-06-24T03:42:00Z">
        <w:r w:rsidR="00E353B5">
          <w:rPr>
            <w:rFonts w:ascii="Times New Roman" w:hAnsi="Times New Roman" w:cs="Times New Roman"/>
          </w:rPr>
          <w:t>periphyton</w:t>
        </w:r>
      </w:ins>
      <w:r w:rsidRPr="000B1A43">
        <w:rPr>
          <w:rFonts w:ascii="Times New Roman" w:hAnsi="Times New Roman" w:cs="Times New Roman"/>
        </w:rPr>
        <w:t xml:space="preserve">, which I observed colonising </w:t>
      </w:r>
      <w:r w:rsidRPr="000B1A43">
        <w:rPr>
          <w:rFonts w:ascii="Times New Roman" w:hAnsi="Times New Roman" w:cs="Times New Roman"/>
          <w:i/>
          <w:iCs/>
        </w:rPr>
        <w:t>H. ovalis</w:t>
      </w:r>
      <w:r w:rsidRPr="000B1A43">
        <w:rPr>
          <w:rFonts w:ascii="Times New Roman" w:hAnsi="Times New Roman" w:cs="Times New Roman"/>
        </w:rPr>
        <w:t xml:space="preserve"> but not </w:t>
      </w:r>
      <w:r w:rsidRPr="000B1A43">
        <w:rPr>
          <w:rFonts w:ascii="Times New Roman" w:hAnsi="Times New Roman" w:cs="Times New Roman"/>
          <w:i/>
          <w:iCs/>
        </w:rPr>
        <w:t>A. antarctica</w:t>
      </w:r>
      <w:r w:rsidRPr="000B1A43">
        <w:rPr>
          <w:rFonts w:ascii="Times New Roman" w:hAnsi="Times New Roman" w:cs="Times New Roman"/>
        </w:rPr>
        <w:t xml:space="preserve">, contributed much to photosynthesis but very little to leaf mass. This renders the leaf-based </w:t>
      </w:r>
      <w:r w:rsidRPr="000B1A43">
        <w:rPr>
          <w:rFonts w:ascii="Times New Roman" w:hAnsi="Times New Roman" w:cs="Times New Roman"/>
          <w:i/>
          <w:iCs/>
        </w:rPr>
        <w:t>H. ovalis</w:t>
      </w:r>
      <w:r w:rsidRPr="000B1A43">
        <w:rPr>
          <w:rFonts w:ascii="Times New Roman" w:hAnsi="Times New Roman" w:cs="Times New Roman"/>
        </w:rPr>
        <w:t xml:space="preserve"> estimates more trustworthy and </w:t>
      </w:r>
      <w:r w:rsidRPr="000B1A43">
        <w:rPr>
          <w:rFonts w:ascii="Times New Roman" w:hAnsi="Times New Roman" w:cs="Times New Roman"/>
        </w:rPr>
        <w:lastRenderedPageBreak/>
        <w:t>may have exacerbated the reported differences between the two seagrasses but is unlikely to have confounded the general trend.</w:t>
      </w:r>
    </w:p>
    <w:p w14:paraId="2A779D43" w14:textId="77777777" w:rsidR="00786433" w:rsidRPr="000B1A43" w:rsidRDefault="00786433" w:rsidP="00786433">
      <w:pPr>
        <w:spacing w:line="480" w:lineRule="auto"/>
        <w:rPr>
          <w:rFonts w:ascii="Times New Roman" w:hAnsi="Times New Roman" w:cs="Times New Roman"/>
        </w:rPr>
      </w:pPr>
    </w:p>
    <w:p w14:paraId="49D8DA12" w14:textId="6B05BDE8"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Despite their phylogenetic and morphological diversity, both seagrasses displayed quite consistent tendencies, allowing relatively precise prediction for seagrasses in general (Figure 1, Table 1). The discussed discrepancy between mass- and leaf-based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of </w:t>
      </w:r>
      <w:r w:rsidRPr="000B1A43">
        <w:rPr>
          <w:rFonts w:ascii="Times New Roman" w:hAnsi="Times New Roman" w:cs="Times New Roman"/>
          <w:i/>
          <w:iCs/>
        </w:rPr>
        <w:t>H. ovalis</w:t>
      </w:r>
      <w:r w:rsidRPr="000B1A43">
        <w:rPr>
          <w:rFonts w:ascii="Times New Roman" w:hAnsi="Times New Roman" w:cs="Times New Roman"/>
        </w:rPr>
        <w:t xml:space="preserve"> only marginally affected estimates on this higher level. Overall, seagrasses had similar </w:t>
      </w:r>
      <w:r w:rsidRPr="000B1A43">
        <w:rPr>
          <w:rFonts w:ascii="Times New Roman" w:hAnsi="Times New Roman" w:cs="Times New Roman"/>
          <w:i/>
          <w:iCs/>
        </w:rPr>
        <w:t>k</w:t>
      </w:r>
      <w:r w:rsidRPr="000B1A43">
        <w:rPr>
          <w:rFonts w:ascii="Times New Roman" w:hAnsi="Times New Roman" w:cs="Times New Roman"/>
        </w:rPr>
        <w:t xml:space="preserve"> (Δ = 0.0055 ± 0.075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P = 0.54) and </w:t>
      </w:r>
      <w:r w:rsidRPr="000B1A43">
        <w:rPr>
          <w:rFonts w:ascii="Times New Roman" w:hAnsi="Times New Roman" w:cs="Times New Roman"/>
          <w:i/>
          <w:iCs/>
        </w:rPr>
        <w:t>µ</w:t>
      </w:r>
      <w:r w:rsidRPr="000B1A43">
        <w:rPr>
          <w:rFonts w:ascii="Times New Roman" w:hAnsi="Times New Roman" w:cs="Times New Roman"/>
        </w:rPr>
        <w:t xml:space="preserve"> (Δ = 1.4 ± 4.8 d, P = 0.62) across mass- and leaf-based models (Table 1). It therefore seems that seagrass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generally decays at a rate of 0.22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and persists for around 17 d.</w:t>
      </w:r>
    </w:p>
    <w:p w14:paraId="1F32D05D" w14:textId="77777777" w:rsidR="00786433" w:rsidRPr="000B1A43" w:rsidRDefault="00786433" w:rsidP="00786433">
      <w:pPr>
        <w:spacing w:line="480" w:lineRule="auto"/>
        <w:rPr>
          <w:rFonts w:ascii="Times New Roman" w:hAnsi="Times New Roman" w:cs="Times New Roman"/>
        </w:rPr>
      </w:pPr>
    </w:p>
    <w:p w14:paraId="7B7041DE" w14:textId="77777777" w:rsidR="00786433" w:rsidRPr="000B1A43" w:rsidRDefault="00786433" w:rsidP="00786433">
      <w:pPr>
        <w:spacing w:line="480" w:lineRule="auto"/>
        <w:rPr>
          <w:rFonts w:ascii="Times New Roman" w:hAnsi="Times New Roman" w:cs="Times New Roman"/>
          <w:b/>
          <w:bCs/>
          <w:i/>
          <w:iCs/>
        </w:rPr>
      </w:pPr>
      <w:r w:rsidRPr="000B1A43">
        <w:rPr>
          <w:rFonts w:ascii="Times New Roman" w:hAnsi="Times New Roman" w:cs="Times New Roman"/>
          <w:b/>
          <w:bCs/>
          <w:i/>
          <w:iCs/>
        </w:rPr>
        <w:t>Meta-analysis (the context)</w:t>
      </w:r>
    </w:p>
    <w:p w14:paraId="1C9BE9CC" w14:textId="4E6361B5"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Comparison across plants revealed that only seaweeds can maintain detrital photosynthesis for several months. Seagrasses are limited to less than a month and freshwater and terrestrial plants to about a week (Figure 2, Table 2). Under light, </w:t>
      </w:r>
      <w:r w:rsidRPr="000B1A43">
        <w:rPr>
          <w:rFonts w:ascii="Times New Roman" w:hAnsi="Times New Roman" w:cs="Times New Roman"/>
          <w:i/>
          <w:iCs/>
        </w:rPr>
        <w:t>k</w:t>
      </w:r>
      <w:r w:rsidRPr="000B1A43">
        <w:rPr>
          <w:rFonts w:ascii="Times New Roman" w:hAnsi="Times New Roman" w:cs="Times New Roman"/>
        </w:rPr>
        <w:t xml:space="preserve"> of seaweeds is 96% (Δ = 0.51 ± 0.052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 = 1) smaller than that of terrestrial plants. Seagrass photosynthesis decays 7.5 times (Δ = 0.15 ± 0.025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 = 1) faster than that of seaweeds and 68% (Δ = 0.36 ± 0.058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xml:space="preserve">, P = 1) slower than that of terrestrial plants. Correspondingly, </w:t>
      </w:r>
      <w:r w:rsidRPr="000B1A43">
        <w:rPr>
          <w:rFonts w:ascii="Times New Roman" w:hAnsi="Times New Roman" w:cs="Times New Roman"/>
          <w:i/>
          <w:iCs/>
        </w:rPr>
        <w:t>µ</w:t>
      </w:r>
      <w:r w:rsidRPr="000B1A43">
        <w:rPr>
          <w:rFonts w:ascii="Times New Roman" w:hAnsi="Times New Roman" w:cs="Times New Roman"/>
        </w:rPr>
        <w:t xml:space="preserve"> of seaweeds occurs 210 ± 102 d (P = 1) later than in terrestrial plants. Seagrass detritus again takes an intermediate position, losing the ability to photosynthesise 190 ± 102 d (P = 1) earlier than seaweed detritus and 18 ± 3.6 d (P = 1) later than terrestrial plant detritus.</w:t>
      </w:r>
    </w:p>
    <w:p w14:paraId="2464EC3C" w14:textId="77777777" w:rsidR="00786433" w:rsidRPr="000B1A43" w:rsidRDefault="00786433" w:rsidP="00786433">
      <w:pPr>
        <w:spacing w:line="480" w:lineRule="auto"/>
        <w:rPr>
          <w:rFonts w:ascii="Times New Roman" w:hAnsi="Times New Roman" w:cs="Times New Roman"/>
        </w:rPr>
      </w:pPr>
    </w:p>
    <w:p w14:paraId="4EC78B51" w14:textId="134F0361"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lastRenderedPageBreak/>
        <w:t>Photosynthesis and chlorophyll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followed </w:t>
      </w:r>
      <w:proofErr w:type="gramStart"/>
      <w:r w:rsidRPr="000B1A43">
        <w:rPr>
          <w:rFonts w:ascii="Times New Roman" w:hAnsi="Times New Roman" w:cs="Times New Roman"/>
        </w:rPr>
        <w:t>fairly consistent</w:t>
      </w:r>
      <w:proofErr w:type="gramEnd"/>
      <w:r w:rsidRPr="000B1A43">
        <w:rPr>
          <w:rFonts w:ascii="Times New Roman" w:hAnsi="Times New Roman" w:cs="Times New Roman"/>
        </w:rPr>
        <w:t xml:space="preserve"> trends for seagrasses and terrestrial and freshwater plants (Figure 2, Table 2). This indicates that for these plants detrital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is a reasonable predictor of detrital photosynthesis. Seaweeds again form an exception and had 69% smaller </w:t>
      </w:r>
      <w:r w:rsidRPr="000B1A43">
        <w:rPr>
          <w:rFonts w:ascii="Times New Roman" w:hAnsi="Times New Roman" w:cs="Times New Roman"/>
          <w:i/>
          <w:iCs/>
        </w:rPr>
        <w:t>k</w:t>
      </w:r>
      <w:r w:rsidRPr="000B1A43">
        <w:rPr>
          <w:rFonts w:ascii="Times New Roman" w:hAnsi="Times New Roman" w:cs="Times New Roman"/>
        </w:rPr>
        <w:t xml:space="preserve"> and 3 times larger </w:t>
      </w:r>
      <w:r w:rsidRPr="000B1A43">
        <w:rPr>
          <w:rFonts w:ascii="Times New Roman" w:hAnsi="Times New Roman" w:cs="Times New Roman"/>
          <w:i/>
          <w:iCs/>
        </w:rPr>
        <w:t>µ</w:t>
      </w:r>
      <w:r w:rsidRPr="000B1A43">
        <w:rPr>
          <w:rFonts w:ascii="Times New Roman" w:hAnsi="Times New Roman" w:cs="Times New Roman"/>
        </w:rPr>
        <w:t xml:space="preserve"> for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than photosynthesis (Table 2), meaning that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tends to overestimate longevity of detrital photosynthesis fourfold for this group (Figure 2). Nonetheless, since there are no data on photosynthetic senescence under light for freshwater plants,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enables a mostly representative comparison of all plant groups. Surprisingly, freshwater plant detritus lost </w:t>
      </w:r>
      <w:proofErr w:type="spellStart"/>
      <w:r w:rsidRPr="000B1A43">
        <w:rPr>
          <w:rFonts w:ascii="Times New Roman" w:hAnsi="Times New Roman" w:cs="Times New Roman"/>
        </w:rPr>
        <w:t>Chl</w:t>
      </w:r>
      <w:proofErr w:type="spellEnd"/>
      <w:r w:rsidRPr="000B1A43">
        <w:rPr>
          <w:rFonts w:ascii="Times New Roman" w:hAnsi="Times New Roman" w:cs="Times New Roman"/>
        </w:rPr>
        <w:t xml:space="preserve"> at similar rates to terrestrial plant detritus (Δ = 0.023 ± 0.087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 = 0.6), and consequently 1.4 times (Δ = 0.36 ± 0.094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 = 1) and 102 times (Δ = 0.61 ± 0.066 d</w:t>
      </w:r>
      <w:r w:rsidR="00FB7A7B" w:rsidRPr="00FB7A7B">
        <w:rPr>
          <w:rFonts w:ascii="Times New Roman" w:hAnsi="Times New Roman" w:cs="Times New Roman"/>
          <w:vertAlign w:val="superscript"/>
        </w:rPr>
        <w:t>−</w:t>
      </w:r>
      <w:r w:rsidRPr="000B1A43">
        <w:rPr>
          <w:rFonts w:ascii="Times New Roman" w:hAnsi="Times New Roman" w:cs="Times New Roman"/>
          <w:vertAlign w:val="superscript"/>
        </w:rPr>
        <w:t>1</w:t>
      </w:r>
      <w:r w:rsidRPr="000B1A43">
        <w:rPr>
          <w:rFonts w:ascii="Times New Roman" w:hAnsi="Times New Roman" w:cs="Times New Roman"/>
        </w:rPr>
        <w:t>, P = 1) faster than seagrass and seaweed detritus respectively. Accordingly, photosynthetic death of freshwater plants occurs at the same time (Δ = 0.21 ± 0.91 d, P = 0.6) as terrestrial plants, and therefore 10 ± 4.4 d (P = 1) and 850 ± 577 d (P = 1) earlier than that of seagrasses and seaweeds respectively.</w:t>
      </w:r>
    </w:p>
    <w:p w14:paraId="5838943E" w14:textId="77777777" w:rsidR="00786433" w:rsidRPr="000B1A43" w:rsidRDefault="00786433" w:rsidP="00786433">
      <w:pPr>
        <w:spacing w:line="480" w:lineRule="auto"/>
        <w:rPr>
          <w:rFonts w:ascii="Times New Roman" w:hAnsi="Times New Roman" w:cs="Times New Roman"/>
        </w:rPr>
      </w:pPr>
    </w:p>
    <w:p w14:paraId="0D9BE4FE"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Light ameliorated photosynthetic decay in all except freshwater plants (Figure 2, Table 2). However, it only substantially extended detrital longevity in seaweeds. Whereas the effect is negligible for freshwater plants and only on the order of a couple days to a week for terrestrial plants and seagrasses, seaweed photosynthesis decays 25 times faster and terminates 96% earlier in darkness (Table 2). Consequently, under darkness seaweed detritus only remains viable for comparable durations to terrestrial (Δ = 4.2 ± 7.3 d, P = 0.89) and freshwater (Δ = 4.4 ± 7.3 d, P = 0.9) plants. This suggests that the extreme detrital longevity observed in seaweeds is highly light-dependent.</w:t>
      </w:r>
    </w:p>
    <w:p w14:paraId="30ACAF47" w14:textId="77777777" w:rsidR="00786433" w:rsidRPr="000B1A43" w:rsidRDefault="00786433" w:rsidP="00786433">
      <w:pPr>
        <w:spacing w:line="480" w:lineRule="auto"/>
        <w:rPr>
          <w:rFonts w:ascii="Times New Roman" w:hAnsi="Times New Roman" w:cs="Times New Roman"/>
        </w:rPr>
      </w:pPr>
    </w:p>
    <w:p w14:paraId="6BCD09D0"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lastRenderedPageBreak/>
        <w:t>Discussion</w:t>
      </w:r>
    </w:p>
    <w:p w14:paraId="33FE544B"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Despite the existence of various relevant literature, the phenomenon of detrital photosynthesis had not been explored beyond kelps. In part, this is probably due to diverse research objectives which obscure the connection between quantitatively comparable data. There was also data scarcity in some important plant groups, especially the seagrasses. Here I filled this knowledge gap by presenting the first data on photosynthesis in seagrass detritus and subsequently the first meta-analysis of detrital photosynthesis across all plants. </w:t>
      </w:r>
    </w:p>
    <w:p w14:paraId="3EF49218" w14:textId="77777777" w:rsidR="00786433" w:rsidRPr="000B1A43" w:rsidRDefault="00786433" w:rsidP="00786433">
      <w:pPr>
        <w:spacing w:line="480" w:lineRule="auto"/>
        <w:rPr>
          <w:rFonts w:ascii="Times New Roman" w:hAnsi="Times New Roman" w:cs="Times New Roman"/>
        </w:rPr>
      </w:pPr>
    </w:p>
    <w:p w14:paraId="47957C2F" w14:textId="071925B6"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Detrital photosynthesis </w:t>
      </w:r>
      <w:r w:rsidRPr="000B1A43">
        <w:rPr>
          <w:rFonts w:ascii="Times New Roman" w:hAnsi="Times New Roman" w:cs="Times New Roman"/>
          <w:i/>
          <w:iCs/>
        </w:rPr>
        <w:t>per se</w:t>
      </w:r>
      <w:r w:rsidRPr="000B1A43">
        <w:rPr>
          <w:rFonts w:ascii="Times New Roman" w:hAnsi="Times New Roman" w:cs="Times New Roman"/>
        </w:rPr>
        <w:t xml:space="preserve"> is not restricted to non-vascular plants. Seagrass detritus can also photosynthesise for at least a couple weeks. The physiology of diverse seagrasses responds similarly to detrital age and observed differences may simply be attributable to varying colonisation by </w:t>
      </w:r>
      <w:del w:id="197" w:author="Luka Seamus Wright" w:date="2025-06-24T11:45:00Z" w16du:dateUtc="2025-06-24T03:45:00Z">
        <w:r w:rsidRPr="000B1A43" w:rsidDel="00C300C1">
          <w:rPr>
            <w:rFonts w:ascii="Times New Roman" w:hAnsi="Times New Roman" w:cs="Times New Roman"/>
          </w:rPr>
          <w:delText>biofilm algae</w:delText>
        </w:r>
      </w:del>
      <w:ins w:id="198" w:author="Luka Seamus Wright" w:date="2025-06-24T11:45:00Z" w16du:dateUtc="2025-06-24T03:45:00Z">
        <w:r w:rsidR="00C300C1">
          <w:rPr>
            <w:rFonts w:ascii="Times New Roman" w:hAnsi="Times New Roman" w:cs="Times New Roman"/>
          </w:rPr>
          <w:t>periphyton</w:t>
        </w:r>
      </w:ins>
      <w:ins w:id="199" w:author="Luka Seamus Wright" w:date="2025-06-24T12:05:00Z" w16du:dateUtc="2025-06-24T04:05:00Z">
        <w:r w:rsidR="00602B0F">
          <w:rPr>
            <w:rFonts w:ascii="Times New Roman" w:hAnsi="Times New Roman" w:cs="Times New Roman"/>
          </w:rPr>
          <w:t xml:space="preserve"> </w:t>
        </w:r>
      </w:ins>
      <w:ins w:id="200" w:author="Luka Seamus Wright" w:date="2025-06-24T11:45:00Z" w16du:dateUtc="2025-06-24T03:45:00Z">
        <w:r w:rsidR="00C300C1">
          <w:rPr>
            <w:rFonts w:ascii="Times New Roman" w:hAnsi="Times New Roman" w:cs="Times New Roman"/>
          </w:rPr>
          <w:t>which</w:t>
        </w:r>
      </w:ins>
      <w:ins w:id="201" w:author="Luka Seamus Wright" w:date="2025-06-24T12:05:00Z" w16du:dateUtc="2025-06-24T04:05:00Z">
        <w:r w:rsidR="00602B0F">
          <w:rPr>
            <w:rFonts w:ascii="Times New Roman" w:hAnsi="Times New Roman" w:cs="Times New Roman"/>
          </w:rPr>
          <w:t>,</w:t>
        </w:r>
      </w:ins>
      <w:ins w:id="202" w:author="Luka Seamus Wright" w:date="2025-06-24T11:45:00Z" w16du:dateUtc="2025-06-24T03:45:00Z">
        <w:r w:rsidR="00C300C1">
          <w:rPr>
            <w:rFonts w:ascii="Times New Roman" w:hAnsi="Times New Roman" w:cs="Times New Roman"/>
          </w:rPr>
          <w:t xml:space="preserve"> </w:t>
        </w:r>
      </w:ins>
      <w:ins w:id="203" w:author="Luka Seamus Wright" w:date="2025-06-24T12:00:00Z" w16du:dateUtc="2025-06-24T04:00:00Z">
        <w:r w:rsidR="00C300C1">
          <w:rPr>
            <w:rFonts w:ascii="Times New Roman" w:hAnsi="Times New Roman" w:cs="Times New Roman"/>
          </w:rPr>
          <w:t>given</w:t>
        </w:r>
      </w:ins>
      <w:ins w:id="204" w:author="Luka Seamus Wright" w:date="2025-06-24T11:45:00Z" w16du:dateUtc="2025-06-24T03:45:00Z">
        <w:r w:rsidR="00C300C1">
          <w:rPr>
            <w:rFonts w:ascii="Times New Roman" w:hAnsi="Times New Roman" w:cs="Times New Roman"/>
          </w:rPr>
          <w:t xml:space="preserve"> a leaf mass per area of </w:t>
        </w:r>
      </w:ins>
      <w:ins w:id="205" w:author="Luka Seamus Wright" w:date="2025-06-24T12:29:00Z" w16du:dateUtc="2025-06-24T04:29:00Z">
        <w:r w:rsidR="00FE3306">
          <w:rPr>
            <w:rFonts w:ascii="Times New Roman" w:hAnsi="Times New Roman" w:cs="Times New Roman"/>
          </w:rPr>
          <w:t>2.7</w:t>
        </w:r>
      </w:ins>
      <w:ins w:id="206" w:author="Luka Seamus Wright" w:date="2025-06-24T12:03:00Z" w16du:dateUtc="2025-06-24T04:03:00Z">
        <w:r w:rsidR="00803E48">
          <w:rPr>
            <w:rFonts w:ascii="Times New Roman" w:hAnsi="Times New Roman" w:cs="Times New Roman"/>
          </w:rPr>
          <w:t xml:space="preserve"> and </w:t>
        </w:r>
      </w:ins>
      <w:ins w:id="207" w:author="Luka Seamus Wright" w:date="2025-06-24T12:29:00Z" w16du:dateUtc="2025-06-24T04:29:00Z">
        <w:r w:rsidR="00FE3306">
          <w:rPr>
            <w:rFonts w:ascii="Times New Roman" w:hAnsi="Times New Roman" w:cs="Times New Roman"/>
          </w:rPr>
          <w:t>6.8</w:t>
        </w:r>
      </w:ins>
      <w:ins w:id="208" w:author="Luka Seamus Wright" w:date="2025-06-24T12:01:00Z" w16du:dateUtc="2025-06-24T04:01:00Z">
        <w:r w:rsidR="00C300C1">
          <w:rPr>
            <w:rFonts w:ascii="Times New Roman" w:hAnsi="Times New Roman" w:cs="Times New Roman"/>
          </w:rPr>
          <w:t xml:space="preserve"> </w:t>
        </w:r>
      </w:ins>
      <w:ins w:id="209" w:author="Luka Seamus Wright" w:date="2025-06-24T12:29:00Z" w16du:dateUtc="2025-06-24T04:29:00Z">
        <w:r w:rsidR="00FE3306">
          <w:rPr>
            <w:rFonts w:ascii="Times New Roman" w:hAnsi="Times New Roman" w:cs="Times New Roman"/>
          </w:rPr>
          <w:t>m</w:t>
        </w:r>
      </w:ins>
      <w:ins w:id="210" w:author="Luka Seamus Wright" w:date="2025-06-24T12:04:00Z" w16du:dateUtc="2025-06-24T04:04:00Z">
        <w:r w:rsidR="00803E48">
          <w:rPr>
            <w:rFonts w:ascii="Times New Roman" w:hAnsi="Times New Roman" w:cs="Times New Roman"/>
          </w:rPr>
          <w:t>g cm</w:t>
        </w:r>
        <w:r w:rsidR="00803E48" w:rsidRPr="00803E48">
          <w:rPr>
            <w:rFonts w:ascii="Times New Roman" w:hAnsi="Times New Roman" w:cs="Times New Roman"/>
            <w:vertAlign w:val="superscript"/>
            <w:rPrChange w:id="211" w:author="Luka Seamus Wright" w:date="2025-06-24T12:04:00Z" w16du:dateUtc="2025-06-24T04:04:00Z">
              <w:rPr>
                <w:rFonts w:ascii="Times New Roman" w:hAnsi="Times New Roman" w:cs="Times New Roman"/>
              </w:rPr>
            </w:rPrChange>
          </w:rPr>
          <w:t>−2</w:t>
        </w:r>
        <w:r w:rsidR="00803E48">
          <w:rPr>
            <w:rFonts w:ascii="Times New Roman" w:hAnsi="Times New Roman" w:cs="Times New Roman"/>
          </w:rPr>
          <w:t xml:space="preserve"> </w:t>
        </w:r>
      </w:ins>
      <w:ins w:id="212" w:author="Luka Seamus Wright" w:date="2025-06-24T12:01:00Z" w16du:dateUtc="2025-06-24T04:01:00Z">
        <w:r w:rsidR="00C300C1">
          <w:rPr>
            <w:rFonts w:ascii="Times New Roman" w:hAnsi="Times New Roman" w:cs="Times New Roman"/>
          </w:rPr>
          <w:t xml:space="preserve">for </w:t>
        </w:r>
      </w:ins>
      <w:ins w:id="213" w:author="Luka Seamus Wright" w:date="2025-06-24T12:04:00Z" w16du:dateUtc="2025-06-24T04:04:00Z">
        <w:r w:rsidR="00803E48" w:rsidRPr="000B1A43">
          <w:rPr>
            <w:rFonts w:ascii="Times New Roman" w:hAnsi="Times New Roman" w:cs="Times New Roman"/>
            <w:i/>
            <w:iCs/>
          </w:rPr>
          <w:t>Halophila ovalis</w:t>
        </w:r>
        <w:r w:rsidR="00803E48">
          <w:rPr>
            <w:rFonts w:ascii="Times New Roman" w:hAnsi="Times New Roman" w:cs="Times New Roman"/>
          </w:rPr>
          <w:t xml:space="preserve"> and </w:t>
        </w:r>
        <w:proofErr w:type="spellStart"/>
        <w:r w:rsidR="00803E48" w:rsidRPr="000B1A43">
          <w:rPr>
            <w:rFonts w:ascii="Times New Roman" w:hAnsi="Times New Roman" w:cs="Times New Roman"/>
            <w:i/>
            <w:iCs/>
          </w:rPr>
          <w:t>Amphibolis</w:t>
        </w:r>
        <w:proofErr w:type="spellEnd"/>
        <w:r w:rsidR="00803E48" w:rsidRPr="000B1A43">
          <w:rPr>
            <w:rFonts w:ascii="Times New Roman" w:hAnsi="Times New Roman" w:cs="Times New Roman"/>
            <w:i/>
            <w:iCs/>
          </w:rPr>
          <w:t xml:space="preserve"> antarctica</w:t>
        </w:r>
        <w:r w:rsidR="00803E48">
          <w:rPr>
            <w:rFonts w:ascii="Times New Roman" w:hAnsi="Times New Roman" w:cs="Times New Roman"/>
          </w:rPr>
          <w:t xml:space="preserve"> </w:t>
        </w:r>
      </w:ins>
      <w:ins w:id="214" w:author="Luka Seamus Wright" w:date="2025-06-24T12:05:00Z" w16du:dateUtc="2025-06-24T04:05:00Z">
        <w:r w:rsidR="00602B0F">
          <w:rPr>
            <w:rFonts w:ascii="Times New Roman" w:hAnsi="Times New Roman" w:cs="Times New Roman"/>
          </w:rPr>
          <w:t>respectively</w:t>
        </w:r>
      </w:ins>
      <w:ins w:id="215" w:author="Luka Seamus Wright" w:date="2025-06-24T12:06:00Z" w16du:dateUtc="2025-06-24T04:06:00Z">
        <w:r w:rsidR="00602B0F">
          <w:rPr>
            <w:rFonts w:ascii="Times New Roman" w:hAnsi="Times New Roman" w:cs="Times New Roman"/>
          </w:rPr>
          <w:t xml:space="preserve"> </w:t>
        </w:r>
        <w:r w:rsidR="00602B0F" w:rsidRPr="000B1A43">
          <w:rPr>
            <w:rFonts w:ascii="Times New Roman" w:hAnsi="Times New Roman" w:cs="Times New Roman"/>
          </w:rPr>
          <w:fldChar w:fldCharType="begin"/>
        </w:r>
        <w:r w:rsidR="00602B0F" w:rsidRPr="000B1A43">
          <w:rPr>
            <w:rFonts w:ascii="Times New Roman" w:hAnsi="Times New Roman" w:cs="Times New Roman"/>
          </w:rPr>
          <w:instrText>ADDIN BEC{de los Santos et al., 2016, #87834; de los Santos et al., 2012, #90865}</w:instrText>
        </w:r>
        <w:r w:rsidR="00602B0F" w:rsidRPr="000B1A43">
          <w:rPr>
            <w:rFonts w:ascii="Times New Roman" w:hAnsi="Times New Roman" w:cs="Times New Roman"/>
          </w:rPr>
          <w:fldChar w:fldCharType="separate"/>
        </w:r>
        <w:r w:rsidR="00602B0F" w:rsidRPr="000B1A43">
          <w:rPr>
            <w:rFonts w:ascii="Times New Roman" w:hAnsi="Times New Roman" w:cs="Times New Roman"/>
          </w:rPr>
          <w:t>(de los Santos</w:t>
        </w:r>
        <w:r w:rsidR="00602B0F" w:rsidRPr="000B1A43">
          <w:rPr>
            <w:rFonts w:ascii="Times New Roman" w:hAnsi="Times New Roman" w:cs="Times New Roman"/>
            <w:i/>
          </w:rPr>
          <w:t xml:space="preserve"> et al.</w:t>
        </w:r>
        <w:r w:rsidR="00602B0F" w:rsidRPr="000B1A43">
          <w:rPr>
            <w:rFonts w:ascii="Times New Roman" w:hAnsi="Times New Roman" w:cs="Times New Roman"/>
          </w:rPr>
          <w:t>, 2012, 2016)</w:t>
        </w:r>
        <w:r w:rsidR="00602B0F" w:rsidRPr="000B1A43">
          <w:rPr>
            <w:rFonts w:ascii="Times New Roman" w:hAnsi="Times New Roman" w:cs="Times New Roman"/>
          </w:rPr>
          <w:fldChar w:fldCharType="end"/>
        </w:r>
      </w:ins>
      <w:ins w:id="216" w:author="Luka Seamus Wright" w:date="2025-06-24T12:05:00Z" w16du:dateUtc="2025-06-24T04:05:00Z">
        <w:r w:rsidR="00602B0F">
          <w:rPr>
            <w:rFonts w:ascii="Times New Roman" w:hAnsi="Times New Roman" w:cs="Times New Roman"/>
          </w:rPr>
          <w:t xml:space="preserve">, could contribute </w:t>
        </w:r>
      </w:ins>
      <w:ins w:id="217" w:author="Luka Seamus Wright" w:date="2025-06-24T12:26:00Z" w16du:dateUtc="2025-06-24T04:26:00Z">
        <w:r w:rsidR="000974D8">
          <w:rPr>
            <w:rFonts w:ascii="Times New Roman" w:hAnsi="Times New Roman" w:cs="Times New Roman"/>
          </w:rPr>
          <w:t>12</w:t>
        </w:r>
      </w:ins>
      <w:ins w:id="218" w:author="Luka Seamus Wright" w:date="2025-06-24T12:25:00Z" w16du:dateUtc="2025-06-24T04:25:00Z">
        <w:r w:rsidR="005A55AF">
          <w:rPr>
            <w:rFonts w:ascii="Times New Roman" w:hAnsi="Times New Roman" w:cs="Times New Roman"/>
          </w:rPr>
          <w:t>–</w:t>
        </w:r>
      </w:ins>
      <w:ins w:id="219" w:author="Luka Seamus Wright" w:date="2025-06-24T12:27:00Z" w16du:dateUtc="2025-06-24T04:27:00Z">
        <w:r w:rsidR="000974D8">
          <w:rPr>
            <w:rFonts w:ascii="Times New Roman" w:hAnsi="Times New Roman" w:cs="Times New Roman"/>
          </w:rPr>
          <w:t>172</w:t>
        </w:r>
      </w:ins>
      <w:ins w:id="220" w:author="Luka Seamus Wright" w:date="2025-06-24T12:05:00Z" w16du:dateUtc="2025-06-24T04:05:00Z">
        <w:r w:rsidR="00602B0F">
          <w:rPr>
            <w:rFonts w:ascii="Times New Roman" w:hAnsi="Times New Roman" w:cs="Times New Roman"/>
          </w:rPr>
          <w:t xml:space="preserve">% of </w:t>
        </w:r>
      </w:ins>
      <w:ins w:id="221" w:author="Luka Seamus Wright" w:date="2025-06-24T12:08:00Z" w16du:dateUtc="2025-06-24T04:08:00Z">
        <w:r w:rsidR="00A81331">
          <w:rPr>
            <w:rFonts w:ascii="Times New Roman" w:hAnsi="Times New Roman" w:cs="Times New Roman"/>
          </w:rPr>
          <w:t>i</w:t>
        </w:r>
      </w:ins>
      <w:ins w:id="222" w:author="Luka Seamus Wright" w:date="2025-06-24T12:05:00Z" w16du:dateUtc="2025-06-24T04:05:00Z">
        <w:r w:rsidR="00602B0F">
          <w:rPr>
            <w:rFonts w:ascii="Times New Roman" w:hAnsi="Times New Roman" w:cs="Times New Roman"/>
          </w:rPr>
          <w:t xml:space="preserve">nitial </w:t>
        </w:r>
      </w:ins>
      <w:ins w:id="223" w:author="Luka Seamus Wright" w:date="2025-06-24T12:27:00Z" w16du:dateUtc="2025-06-24T04:27:00Z">
        <w:r w:rsidR="000974D8">
          <w:rPr>
            <w:rFonts w:ascii="Times New Roman" w:hAnsi="Times New Roman" w:cs="Times New Roman"/>
          </w:rPr>
          <w:t xml:space="preserve">seagrass </w:t>
        </w:r>
      </w:ins>
      <w:ins w:id="224" w:author="Luka Seamus Wright" w:date="2025-06-24T12:05:00Z" w16du:dateUtc="2025-06-24T04:05:00Z">
        <w:r w:rsidR="00602B0F">
          <w:rPr>
            <w:rFonts w:ascii="Times New Roman" w:hAnsi="Times New Roman" w:cs="Times New Roman"/>
          </w:rPr>
          <w:t xml:space="preserve">photosynthesis </w:t>
        </w:r>
      </w:ins>
      <w:ins w:id="225" w:author="Luka Seamus Wright" w:date="2025-06-24T12:06:00Z" w16du:dateUtc="2025-06-24T04:06:00Z">
        <w:r w:rsidR="00494959" w:rsidRPr="00494959">
          <w:rPr>
            <w:rFonts w:ascii="Times New Roman" w:hAnsi="Times New Roman" w:cs="Times New Roman"/>
            <w:kern w:val="0"/>
            <w:rPrChange w:id="226" w:author="Luka Seamus Wright" w:date="2025-06-24T12:07:00Z" w16du:dateUtc="2025-06-24T04:07:00Z">
              <w:rPr>
                <w:rFonts w:ascii="Futura" w:hAnsi="Futura" w:cs="Futura"/>
                <w:kern w:val="0"/>
                <w:sz w:val="28"/>
                <w:szCs w:val="28"/>
              </w:rPr>
            </w:rPrChange>
          </w:rPr>
          <w:t>(Neely and Wetzel, 1997)</w:t>
        </w:r>
      </w:ins>
      <w:r w:rsidRPr="000B1A43">
        <w:rPr>
          <w:rFonts w:ascii="Times New Roman" w:hAnsi="Times New Roman" w:cs="Times New Roman"/>
        </w:rPr>
        <w:t xml:space="preserve">. Alternatively, </w:t>
      </w:r>
      <w:del w:id="227" w:author="Luka Seamus Wright" w:date="2025-06-24T12:07:00Z" w16du:dateUtc="2025-06-24T04:07:00Z">
        <w:r w:rsidRPr="000B1A43" w:rsidDel="00494959">
          <w:rPr>
            <w:rFonts w:ascii="Times New Roman" w:hAnsi="Times New Roman" w:cs="Times New Roman"/>
            <w:i/>
            <w:iCs/>
          </w:rPr>
          <w:delText xml:space="preserve">Amphibolis </w:delText>
        </w:r>
      </w:del>
      <w:ins w:id="228" w:author="Luka Seamus Wright" w:date="2025-06-24T12:07:00Z" w16du:dateUtc="2025-06-24T04:07:00Z">
        <w:r w:rsidR="00494959" w:rsidRPr="000B1A43">
          <w:rPr>
            <w:rFonts w:ascii="Times New Roman" w:hAnsi="Times New Roman" w:cs="Times New Roman"/>
            <w:i/>
            <w:iCs/>
          </w:rPr>
          <w:t>A</w:t>
        </w:r>
        <w:r w:rsidR="00494959" w:rsidRPr="00494959">
          <w:rPr>
            <w:rFonts w:ascii="Times New Roman" w:hAnsi="Times New Roman" w:cs="Times New Roman"/>
            <w:rPrChange w:id="229" w:author="Luka Seamus Wright" w:date="2025-06-24T12:07:00Z" w16du:dateUtc="2025-06-24T04:07:00Z">
              <w:rPr>
                <w:rFonts w:ascii="Times New Roman" w:hAnsi="Times New Roman" w:cs="Times New Roman"/>
                <w:i/>
                <w:iCs/>
              </w:rPr>
            </w:rPrChange>
          </w:rPr>
          <w:t>.</w:t>
        </w:r>
        <w:r w:rsidR="00494959" w:rsidRPr="000B1A43">
          <w:rPr>
            <w:rFonts w:ascii="Times New Roman" w:hAnsi="Times New Roman" w:cs="Times New Roman"/>
            <w:i/>
            <w:iCs/>
          </w:rPr>
          <w:t xml:space="preserve"> </w:t>
        </w:r>
      </w:ins>
      <w:r w:rsidRPr="000B1A43">
        <w:rPr>
          <w:rFonts w:ascii="Times New Roman" w:hAnsi="Times New Roman" w:cs="Times New Roman"/>
          <w:i/>
          <w:iCs/>
        </w:rPr>
        <w:t>antarctica</w:t>
      </w:r>
      <w:r w:rsidRPr="000B1A43">
        <w:rPr>
          <w:rFonts w:ascii="Times New Roman" w:hAnsi="Times New Roman" w:cs="Times New Roman"/>
        </w:rPr>
        <w:t xml:space="preserve"> leaves may be more reliant on their roots for nutrient provisioning. But there is no other evidence to suggest this </w:t>
      </w:r>
      <w:r w:rsidRPr="000B1A43">
        <w:rPr>
          <w:rFonts w:ascii="Times New Roman" w:hAnsi="Times New Roman" w:cs="Times New Roman"/>
        </w:rPr>
        <w:fldChar w:fldCharType="begin"/>
      </w:r>
      <w:r w:rsidRPr="000B1A43">
        <w:rPr>
          <w:rFonts w:ascii="Times New Roman" w:hAnsi="Times New Roman" w:cs="Times New Roman"/>
        </w:rPr>
        <w:instrText>ADDIN BEC{Pedersen et al., 1997, #44404}</w:instrText>
      </w:r>
      <w:r w:rsidRPr="000B1A43">
        <w:rPr>
          <w:rFonts w:ascii="Times New Roman" w:hAnsi="Times New Roman" w:cs="Times New Roman"/>
        </w:rPr>
        <w:fldChar w:fldCharType="separate"/>
      </w:r>
      <w:r w:rsidRPr="000B1A43">
        <w:rPr>
          <w:rFonts w:ascii="Times New Roman" w:hAnsi="Times New Roman" w:cs="Times New Roman"/>
        </w:rPr>
        <w:t>(Pedersen</w:t>
      </w:r>
      <w:r w:rsidRPr="000B1A43">
        <w:rPr>
          <w:rFonts w:ascii="Times New Roman" w:hAnsi="Times New Roman" w:cs="Times New Roman"/>
          <w:i/>
        </w:rPr>
        <w:t xml:space="preserve"> et al.</w:t>
      </w:r>
      <w:r w:rsidRPr="000B1A43">
        <w:rPr>
          <w:rFonts w:ascii="Times New Roman" w:hAnsi="Times New Roman" w:cs="Times New Roman"/>
        </w:rPr>
        <w:t>, 1997)</w:t>
      </w:r>
      <w:r w:rsidRPr="000B1A43">
        <w:rPr>
          <w:rFonts w:ascii="Times New Roman" w:hAnsi="Times New Roman" w:cs="Times New Roman"/>
        </w:rPr>
        <w:fldChar w:fldCharType="end"/>
      </w:r>
      <w:r w:rsidRPr="000B1A43">
        <w:rPr>
          <w:rFonts w:ascii="Times New Roman" w:hAnsi="Times New Roman" w:cs="Times New Roman"/>
        </w:rPr>
        <w:t xml:space="preserve"> and the 15–20 d earlier photosynthetic death of isolated </w:t>
      </w:r>
      <w:r w:rsidRPr="000B1A43">
        <w:rPr>
          <w:rFonts w:ascii="Times New Roman" w:hAnsi="Times New Roman" w:cs="Times New Roman"/>
          <w:i/>
          <w:iCs/>
        </w:rPr>
        <w:t>A. antarctica</w:t>
      </w:r>
      <w:r w:rsidRPr="000B1A43">
        <w:rPr>
          <w:rFonts w:ascii="Times New Roman" w:hAnsi="Times New Roman" w:cs="Times New Roman"/>
        </w:rPr>
        <w:t xml:space="preserve"> leaves compared to </w:t>
      </w:r>
      <w:r w:rsidRPr="000B1A43">
        <w:rPr>
          <w:rFonts w:ascii="Times New Roman" w:hAnsi="Times New Roman" w:cs="Times New Roman"/>
          <w:i/>
          <w:iCs/>
        </w:rPr>
        <w:t>H</w:t>
      </w:r>
      <w:ins w:id="230" w:author="Luka Seamus Wright" w:date="2025-06-24T12:07:00Z" w16du:dateUtc="2025-06-24T04:07:00Z">
        <w:r w:rsidR="00494959" w:rsidRPr="00494959">
          <w:rPr>
            <w:rFonts w:ascii="Times New Roman" w:hAnsi="Times New Roman" w:cs="Times New Roman"/>
            <w:rPrChange w:id="231" w:author="Luka Seamus Wright" w:date="2025-06-24T12:07:00Z" w16du:dateUtc="2025-06-24T04:07:00Z">
              <w:rPr>
                <w:rFonts w:ascii="Times New Roman" w:hAnsi="Times New Roman" w:cs="Times New Roman"/>
                <w:i/>
                <w:iCs/>
              </w:rPr>
            </w:rPrChange>
          </w:rPr>
          <w:t>.</w:t>
        </w:r>
      </w:ins>
      <w:del w:id="232" w:author="Luka Seamus Wright" w:date="2025-06-24T12:07:00Z" w16du:dateUtc="2025-06-24T04:07:00Z">
        <w:r w:rsidRPr="000B1A43" w:rsidDel="00494959">
          <w:rPr>
            <w:rFonts w:ascii="Times New Roman" w:hAnsi="Times New Roman" w:cs="Times New Roman"/>
            <w:i/>
            <w:iCs/>
          </w:rPr>
          <w:delText>alophila</w:delText>
        </w:r>
      </w:del>
      <w:r w:rsidRPr="000B1A43">
        <w:rPr>
          <w:rFonts w:ascii="Times New Roman" w:hAnsi="Times New Roman" w:cs="Times New Roman"/>
          <w:i/>
          <w:iCs/>
        </w:rPr>
        <w:t xml:space="preserve"> ovalis</w:t>
      </w:r>
      <w:r w:rsidRPr="000B1A43">
        <w:rPr>
          <w:rFonts w:ascii="Times New Roman" w:hAnsi="Times New Roman" w:cs="Times New Roman"/>
        </w:rPr>
        <w:t xml:space="preserve"> is surprising given their 1.7 times (Δ = 47 d) longer attached lifespan </w:t>
      </w:r>
      <w:r w:rsidRPr="000B1A43">
        <w:rPr>
          <w:rFonts w:ascii="Times New Roman" w:hAnsi="Times New Roman" w:cs="Times New Roman"/>
        </w:rPr>
        <w:fldChar w:fldCharType="begin"/>
      </w:r>
      <w:r w:rsidRPr="000B1A43">
        <w:rPr>
          <w:rFonts w:ascii="Times New Roman" w:hAnsi="Times New Roman" w:cs="Times New Roman"/>
        </w:rPr>
        <w:instrText>ADDIN BEC{Hemminga et al., 1999, #2920}</w:instrText>
      </w:r>
      <w:r w:rsidRPr="000B1A43">
        <w:rPr>
          <w:rFonts w:ascii="Times New Roman" w:hAnsi="Times New Roman" w:cs="Times New Roman"/>
        </w:rPr>
        <w:fldChar w:fldCharType="separate"/>
      </w:r>
      <w:r w:rsidRPr="000B1A43">
        <w:rPr>
          <w:rFonts w:ascii="Times New Roman" w:hAnsi="Times New Roman" w:cs="Times New Roman"/>
        </w:rPr>
        <w:t>(Hemminga</w:t>
      </w:r>
      <w:r w:rsidRPr="000B1A43">
        <w:rPr>
          <w:rFonts w:ascii="Times New Roman" w:hAnsi="Times New Roman" w:cs="Times New Roman"/>
          <w:i/>
        </w:rPr>
        <w:t xml:space="preserve"> et al.</w:t>
      </w:r>
      <w:r w:rsidRPr="000B1A43">
        <w:rPr>
          <w:rFonts w:ascii="Times New Roman" w:hAnsi="Times New Roman" w:cs="Times New Roman"/>
        </w:rPr>
        <w:t>, 1999)</w:t>
      </w:r>
      <w:r w:rsidRPr="000B1A43">
        <w:rPr>
          <w:rFonts w:ascii="Times New Roman" w:hAnsi="Times New Roman" w:cs="Times New Roman"/>
        </w:rPr>
        <w:fldChar w:fldCharType="end"/>
      </w:r>
      <w:r w:rsidRPr="000B1A43">
        <w:rPr>
          <w:rFonts w:ascii="Times New Roman" w:hAnsi="Times New Roman" w:cs="Times New Roman"/>
        </w:rPr>
        <w:t xml:space="preserve">. Seagrass detrital photosynthesis, despite persisting for weeks, may not necessarily counteract decomposition, a process which can a year for these plants </w:t>
      </w:r>
      <w:r w:rsidRPr="000B1A43">
        <w:rPr>
          <w:rFonts w:ascii="Times New Roman" w:hAnsi="Times New Roman" w:cs="Times New Roman"/>
        </w:rPr>
        <w:fldChar w:fldCharType="begin"/>
      </w:r>
      <w:r w:rsidRPr="000B1A43">
        <w:rPr>
          <w:rFonts w:ascii="Times New Roman" w:hAnsi="Times New Roman" w:cs="Times New Roman"/>
        </w:rPr>
        <w:instrText>ADDIN BEC{Cebrián et al., 1997, #2779; Harrison, 1989, #14810; Trevathan-Tackett et al., 2020, #39238}</w:instrText>
      </w:r>
      <w:r w:rsidRPr="000B1A43">
        <w:rPr>
          <w:rFonts w:ascii="Times New Roman" w:hAnsi="Times New Roman" w:cs="Times New Roman"/>
        </w:rPr>
        <w:fldChar w:fldCharType="separate"/>
      </w:r>
      <w:r w:rsidRPr="000B1A43">
        <w:rPr>
          <w:rFonts w:ascii="Times New Roman" w:hAnsi="Times New Roman" w:cs="Times New Roman"/>
        </w:rPr>
        <w:t>(Harrison, 1989; Cebrián</w:t>
      </w:r>
      <w:r w:rsidRPr="000B1A43">
        <w:rPr>
          <w:rFonts w:ascii="Times New Roman" w:hAnsi="Times New Roman" w:cs="Times New Roman"/>
          <w:i/>
        </w:rPr>
        <w:t xml:space="preserve"> et al.</w:t>
      </w:r>
      <w:r w:rsidRPr="000B1A43">
        <w:rPr>
          <w:rFonts w:ascii="Times New Roman" w:hAnsi="Times New Roman" w:cs="Times New Roman"/>
        </w:rPr>
        <w:t>, 1997; Trevathan-Tackett</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 xml:space="preserve">. While live </w:t>
      </w:r>
      <w:r w:rsidRPr="000B1A43">
        <w:rPr>
          <w:rFonts w:ascii="Times New Roman" w:hAnsi="Times New Roman" w:cs="Times New Roman"/>
          <w:i/>
          <w:iCs/>
        </w:rPr>
        <w:t xml:space="preserve">Halophila </w:t>
      </w:r>
      <w:proofErr w:type="spellStart"/>
      <w:r w:rsidRPr="000B1A43">
        <w:rPr>
          <w:rFonts w:ascii="Times New Roman" w:hAnsi="Times New Roman" w:cs="Times New Roman"/>
          <w:i/>
          <w:iCs/>
        </w:rPr>
        <w:t>decipiens</w:t>
      </w:r>
      <w:proofErr w:type="spellEnd"/>
      <w:r w:rsidRPr="000B1A43">
        <w:rPr>
          <w:rFonts w:ascii="Times New Roman" w:hAnsi="Times New Roman" w:cs="Times New Roman"/>
        </w:rPr>
        <w:t xml:space="preserve"> ramets do indeed decompose slower than buried ones </w:t>
      </w:r>
      <w:r w:rsidRPr="000B1A43">
        <w:rPr>
          <w:rFonts w:ascii="Times New Roman" w:hAnsi="Times New Roman" w:cs="Times New Roman"/>
        </w:rPr>
        <w:fldChar w:fldCharType="begin"/>
      </w:r>
      <w:r w:rsidRPr="000B1A43">
        <w:rPr>
          <w:rFonts w:ascii="Times New Roman" w:hAnsi="Times New Roman" w:cs="Times New Roman"/>
        </w:rPr>
        <w:instrText>ADDIN BEC{Kenworthy et al., 1989, #80759}</w:instrText>
      </w:r>
      <w:r w:rsidRPr="000B1A43">
        <w:rPr>
          <w:rFonts w:ascii="Times New Roman" w:hAnsi="Times New Roman" w:cs="Times New Roman"/>
        </w:rPr>
        <w:fldChar w:fldCharType="separate"/>
      </w:r>
      <w:r w:rsidRPr="000B1A43">
        <w:rPr>
          <w:rFonts w:ascii="Times New Roman" w:hAnsi="Times New Roman" w:cs="Times New Roman"/>
        </w:rPr>
        <w:t>(Kenworthy</w:t>
      </w:r>
      <w:r w:rsidRPr="000B1A43">
        <w:rPr>
          <w:rFonts w:ascii="Times New Roman" w:hAnsi="Times New Roman" w:cs="Times New Roman"/>
          <w:i/>
        </w:rPr>
        <w:t xml:space="preserve"> et al.</w:t>
      </w:r>
      <w:r w:rsidRPr="000B1A43">
        <w:rPr>
          <w:rFonts w:ascii="Times New Roman" w:hAnsi="Times New Roman" w:cs="Times New Roman"/>
        </w:rPr>
        <w:t>, 1989)</w:t>
      </w:r>
      <w:r w:rsidRPr="000B1A43">
        <w:rPr>
          <w:rFonts w:ascii="Times New Roman" w:hAnsi="Times New Roman" w:cs="Times New Roman"/>
        </w:rPr>
        <w:fldChar w:fldCharType="end"/>
      </w:r>
      <w:r w:rsidRPr="000B1A43">
        <w:rPr>
          <w:rFonts w:ascii="Times New Roman" w:hAnsi="Times New Roman" w:cs="Times New Roman"/>
        </w:rPr>
        <w:t xml:space="preserve">, decomposition rates are similar between live and senescent or buried </w:t>
      </w:r>
      <w:proofErr w:type="spellStart"/>
      <w:r w:rsidRPr="000B1A43">
        <w:rPr>
          <w:rFonts w:ascii="Times New Roman" w:hAnsi="Times New Roman" w:cs="Times New Roman"/>
          <w:i/>
          <w:iCs/>
        </w:rPr>
        <w:t>Thalassia</w:t>
      </w:r>
      <w:proofErr w:type="spellEnd"/>
      <w:r w:rsidRPr="000B1A43">
        <w:rPr>
          <w:rFonts w:ascii="Times New Roman" w:hAnsi="Times New Roman" w:cs="Times New Roman"/>
          <w:i/>
          <w:iCs/>
        </w:rPr>
        <w:t xml:space="preserve"> </w:t>
      </w:r>
      <w:proofErr w:type="spellStart"/>
      <w:r w:rsidRPr="000B1A43">
        <w:rPr>
          <w:rFonts w:ascii="Times New Roman" w:hAnsi="Times New Roman" w:cs="Times New Roman"/>
          <w:i/>
          <w:iCs/>
        </w:rPr>
        <w:t>testudinum</w:t>
      </w:r>
      <w:proofErr w:type="spellEnd"/>
      <w:r w:rsidRPr="000B1A43">
        <w:rPr>
          <w:rFonts w:ascii="Times New Roman" w:hAnsi="Times New Roman" w:cs="Times New Roman"/>
        </w:rPr>
        <w:t xml:space="preserve"> leaves </w:t>
      </w:r>
      <w:r w:rsidRPr="000B1A43">
        <w:rPr>
          <w:rFonts w:ascii="Times New Roman" w:hAnsi="Times New Roman" w:cs="Times New Roman"/>
        </w:rPr>
        <w:fldChar w:fldCharType="begin"/>
      </w:r>
      <w:r w:rsidRPr="000B1A43">
        <w:rPr>
          <w:rFonts w:ascii="Times New Roman" w:hAnsi="Times New Roman" w:cs="Times New Roman"/>
        </w:rPr>
        <w:instrText>ADDIN BEC{Fourqurean and Schrlau, 2003, #17180; Rosch and Koch, 2009, #45001; Rublee and Roman, 1982, #60679}</w:instrText>
      </w:r>
      <w:r w:rsidRPr="000B1A43">
        <w:rPr>
          <w:rFonts w:ascii="Times New Roman" w:hAnsi="Times New Roman" w:cs="Times New Roman"/>
        </w:rPr>
        <w:fldChar w:fldCharType="separate"/>
      </w:r>
      <w:r w:rsidRPr="000B1A43">
        <w:rPr>
          <w:rFonts w:ascii="Times New Roman" w:hAnsi="Times New Roman" w:cs="Times New Roman"/>
        </w:rPr>
        <w:t xml:space="preserve">(Rublee and Roman, 1982; Fourqurean and Schrlau, 2003; Rosch </w:t>
      </w:r>
      <w:r w:rsidRPr="000B1A43">
        <w:rPr>
          <w:rFonts w:ascii="Times New Roman" w:hAnsi="Times New Roman" w:cs="Times New Roman"/>
        </w:rPr>
        <w:lastRenderedPageBreak/>
        <w:t>and Koch, 2009)</w:t>
      </w:r>
      <w:r w:rsidRPr="000B1A43">
        <w:rPr>
          <w:rFonts w:ascii="Times New Roman" w:hAnsi="Times New Roman" w:cs="Times New Roman"/>
        </w:rPr>
        <w:fldChar w:fldCharType="end"/>
      </w:r>
      <w:r w:rsidRPr="000B1A43">
        <w:rPr>
          <w:rFonts w:ascii="Times New Roman" w:hAnsi="Times New Roman" w:cs="Times New Roman"/>
        </w:rPr>
        <w:t xml:space="preserve"> and meta-analysis suggests that live seagrass leaves actually tend to decompose faster than senescent or dead ones </w:t>
      </w:r>
      <w:r w:rsidRPr="000B1A43">
        <w:rPr>
          <w:rFonts w:ascii="Times New Roman" w:hAnsi="Times New Roman" w:cs="Times New Roman"/>
        </w:rPr>
        <w:fldChar w:fldCharType="begin"/>
      </w:r>
      <w:r w:rsidRPr="000B1A43">
        <w:rPr>
          <w:rFonts w:ascii="Times New Roman" w:hAnsi="Times New Roman" w:cs="Times New Roman"/>
        </w:rPr>
        <w:instrText>ADDIN BEC{Harrison, 1989, #14810; Trevathan-Tackett et al., 2020, #39238}</w:instrText>
      </w:r>
      <w:r w:rsidRPr="000B1A43">
        <w:rPr>
          <w:rFonts w:ascii="Times New Roman" w:hAnsi="Times New Roman" w:cs="Times New Roman"/>
        </w:rPr>
        <w:fldChar w:fldCharType="separate"/>
      </w:r>
      <w:r w:rsidRPr="000B1A43">
        <w:rPr>
          <w:rFonts w:ascii="Times New Roman" w:hAnsi="Times New Roman" w:cs="Times New Roman"/>
        </w:rPr>
        <w:t>(Harrison, 1989; Trevathan-Tackett</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w:t>
      </w:r>
    </w:p>
    <w:p w14:paraId="4CC9EC44" w14:textId="77777777" w:rsidR="00786433" w:rsidRPr="000B1A43" w:rsidRDefault="00786433" w:rsidP="00786433">
      <w:pPr>
        <w:spacing w:line="480" w:lineRule="auto"/>
        <w:rPr>
          <w:rFonts w:ascii="Times New Roman" w:hAnsi="Times New Roman" w:cs="Times New Roman"/>
        </w:rPr>
      </w:pPr>
    </w:p>
    <w:p w14:paraId="7979DAB2"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Macroalgae uniquely exhibit long-term detrital photosynthesis. In fact, there is nothing to suggest that detritus produced by these plants cannot remain viable for up to a year. As expected, seagrasses exhibit intermediate detrital longevity between seaweeds and terrestrial plants, which photosynthesise for at most </w:t>
      </w:r>
      <w:proofErr w:type="gramStart"/>
      <w:r w:rsidRPr="000B1A43">
        <w:rPr>
          <w:rFonts w:ascii="Times New Roman" w:hAnsi="Times New Roman" w:cs="Times New Roman"/>
        </w:rPr>
        <w:t>one week</w:t>
      </w:r>
      <w:proofErr w:type="gramEnd"/>
      <w:r w:rsidRPr="000B1A43">
        <w:rPr>
          <w:rFonts w:ascii="Times New Roman" w:hAnsi="Times New Roman" w:cs="Times New Roman"/>
        </w:rPr>
        <w:t xml:space="preserve"> post-excision. The extreme contrast to terrestrial plants has been demonstrated but is in fact somewhat dampened in my formal analysis. When given light but no water, which is the normal fate of terrestrial plant detritus, detached leaves of various trees tend to lose the ability to photosynthesise in just a few minutes (e.g. </w:t>
      </w:r>
      <w:r w:rsidRPr="000B1A43">
        <w:rPr>
          <w:rFonts w:ascii="Times New Roman" w:hAnsi="Times New Roman" w:cs="Times New Roman"/>
        </w:rPr>
        <w:fldChar w:fldCharType="begin"/>
      </w:r>
      <w:r w:rsidRPr="000B1A43">
        <w:rPr>
          <w:rFonts w:ascii="Times New Roman" w:hAnsi="Times New Roman" w:cs="Times New Roman"/>
        </w:rPr>
        <w:instrText>ADDIN BEC{Gauthier and Jacobs, 2018, #82785; Kar et al., 2021, #107105}</w:instrText>
      </w:r>
      <w:r w:rsidRPr="000B1A43">
        <w:rPr>
          <w:rFonts w:ascii="Times New Roman" w:hAnsi="Times New Roman" w:cs="Times New Roman"/>
        </w:rPr>
        <w:fldChar w:fldCharType="separate"/>
      </w:r>
      <w:del w:id="233" w:author="Luka Seamus Wright" w:date="2025-06-24T17:13:00Z" w16du:dateUtc="2025-06-24T09:13:00Z">
        <w:r w:rsidRPr="000B1A43" w:rsidDel="00F85450">
          <w:rPr>
            <w:rFonts w:ascii="Times New Roman" w:hAnsi="Times New Roman" w:cs="Times New Roman"/>
          </w:rPr>
          <w:delText>(</w:delText>
        </w:r>
      </w:del>
      <w:r w:rsidRPr="000B1A43">
        <w:rPr>
          <w:rFonts w:ascii="Times New Roman" w:hAnsi="Times New Roman" w:cs="Times New Roman"/>
        </w:rPr>
        <w:t>Gauthier and Jacobs, 2018; Kar</w:t>
      </w:r>
      <w:r w:rsidRPr="000B1A43">
        <w:rPr>
          <w:rFonts w:ascii="Times New Roman" w:hAnsi="Times New Roman" w:cs="Times New Roman"/>
          <w:i/>
        </w:rPr>
        <w:t xml:space="preserve"> et al.</w:t>
      </w:r>
      <w:r w:rsidRPr="000B1A43">
        <w:rPr>
          <w:rFonts w:ascii="Times New Roman" w:hAnsi="Times New Roman" w:cs="Times New Roman"/>
        </w:rPr>
        <w:t>, 2021)</w:t>
      </w:r>
      <w:r w:rsidRPr="000B1A43">
        <w:rPr>
          <w:rFonts w:ascii="Times New Roman" w:hAnsi="Times New Roman" w:cs="Times New Roman"/>
        </w:rPr>
        <w:fldChar w:fldCharType="end"/>
      </w:r>
      <w:r w:rsidRPr="000B1A43">
        <w:rPr>
          <w:rFonts w:ascii="Times New Roman" w:hAnsi="Times New Roman" w:cs="Times New Roman"/>
        </w:rPr>
        <w:t xml:space="preserve">. This is due to breakdown of stomatal conductance following a loss in water pressure </w:t>
      </w:r>
      <w:r w:rsidRPr="000B1A43">
        <w:rPr>
          <w:rFonts w:ascii="Times New Roman" w:hAnsi="Times New Roman" w:cs="Times New Roman"/>
        </w:rPr>
        <w:fldChar w:fldCharType="begin"/>
      </w:r>
      <w:r w:rsidRPr="000B1A43">
        <w:rPr>
          <w:rFonts w:ascii="Times New Roman" w:hAnsi="Times New Roman" w:cs="Times New Roman"/>
        </w:rPr>
        <w:instrText>ADDIN BEC{Gauthier and Jacobs, 2018, #82785; Powles et al., 2006, #74407}</w:instrText>
      </w:r>
      <w:r w:rsidRPr="000B1A43">
        <w:rPr>
          <w:rFonts w:ascii="Times New Roman" w:hAnsi="Times New Roman" w:cs="Times New Roman"/>
        </w:rPr>
        <w:fldChar w:fldCharType="separate"/>
      </w:r>
      <w:r w:rsidRPr="000B1A43">
        <w:rPr>
          <w:rFonts w:ascii="Times New Roman" w:hAnsi="Times New Roman" w:cs="Times New Roman"/>
        </w:rPr>
        <w:t>(Powles</w:t>
      </w:r>
      <w:r w:rsidRPr="000B1A43">
        <w:rPr>
          <w:rFonts w:ascii="Times New Roman" w:hAnsi="Times New Roman" w:cs="Times New Roman"/>
          <w:i/>
        </w:rPr>
        <w:t xml:space="preserve"> et al.</w:t>
      </w:r>
      <w:r w:rsidRPr="000B1A43">
        <w:rPr>
          <w:rFonts w:ascii="Times New Roman" w:hAnsi="Times New Roman" w:cs="Times New Roman"/>
        </w:rPr>
        <w:t>, 2006; Gauthier and Jacobs, 2018)</w:t>
      </w:r>
      <w:r w:rsidRPr="000B1A43">
        <w:rPr>
          <w:rFonts w:ascii="Times New Roman" w:hAnsi="Times New Roman" w:cs="Times New Roman"/>
        </w:rPr>
        <w:fldChar w:fldCharType="end"/>
      </w:r>
      <w:r w:rsidRPr="000B1A43">
        <w:rPr>
          <w:rFonts w:ascii="Times New Roman" w:hAnsi="Times New Roman" w:cs="Times New Roman"/>
        </w:rPr>
        <w:t xml:space="preserve">. What surprised me is that detrital viability of freshwater plants is like that of terrestrial plants and not seagrasses. One explanation is excess production of hydrogen peroxide during photosynthesis in the detached leaf which leads to chlorophyll degradation, as demonstrated for </w:t>
      </w:r>
      <w:r w:rsidRPr="000B1A43">
        <w:rPr>
          <w:rFonts w:ascii="Times New Roman" w:hAnsi="Times New Roman" w:cs="Times New Roman"/>
          <w:i/>
          <w:iCs/>
        </w:rPr>
        <w:t xml:space="preserve">Hydrilla </w:t>
      </w:r>
      <w:proofErr w:type="spellStart"/>
      <w:r w:rsidRPr="000B1A43">
        <w:rPr>
          <w:rFonts w:ascii="Times New Roman" w:hAnsi="Times New Roman" w:cs="Times New Roman"/>
          <w:i/>
          <w:iCs/>
        </w:rPr>
        <w:t>verticillata</w:t>
      </w:r>
      <w:proofErr w:type="spellEnd"/>
      <w:r w:rsidRPr="000B1A43">
        <w:rPr>
          <w:rFonts w:ascii="Times New Roman" w:hAnsi="Times New Roman" w:cs="Times New Roman"/>
        </w:rPr>
        <w:t xml:space="preserve"> </w:t>
      </w:r>
      <w:r w:rsidRPr="000B1A43">
        <w:rPr>
          <w:rFonts w:ascii="Times New Roman" w:hAnsi="Times New Roman" w:cs="Times New Roman"/>
        </w:rPr>
        <w:fldChar w:fldCharType="begin"/>
      </w:r>
      <w:r w:rsidRPr="000B1A43">
        <w:rPr>
          <w:rFonts w:ascii="Times New Roman" w:hAnsi="Times New Roman" w:cs="Times New Roman"/>
        </w:rPr>
        <w:instrText>ADDIN BEC{Kar and Choudhuri, 1987, #71732; Kar and Choudhuri, 1986, #86993}</w:instrText>
      </w:r>
      <w:r w:rsidRPr="000B1A43">
        <w:rPr>
          <w:rFonts w:ascii="Times New Roman" w:hAnsi="Times New Roman" w:cs="Times New Roman"/>
        </w:rPr>
        <w:fldChar w:fldCharType="separate"/>
      </w:r>
      <w:r w:rsidRPr="000B1A43">
        <w:rPr>
          <w:rFonts w:ascii="Times New Roman" w:hAnsi="Times New Roman" w:cs="Times New Roman"/>
        </w:rPr>
        <w:t>(Kar and Choudhuri, 1986, 1987)</w:t>
      </w:r>
      <w:r w:rsidRPr="000B1A43">
        <w:rPr>
          <w:rFonts w:ascii="Times New Roman" w:hAnsi="Times New Roman" w:cs="Times New Roman"/>
        </w:rPr>
        <w:fldChar w:fldCharType="end"/>
      </w:r>
      <w:r w:rsidRPr="000B1A43">
        <w:rPr>
          <w:rFonts w:ascii="Times New Roman" w:hAnsi="Times New Roman" w:cs="Times New Roman"/>
        </w:rPr>
        <w:t xml:space="preserve"> and is likely also the case for other freshwater angiosperms </w:t>
      </w:r>
      <w:r w:rsidRPr="000B1A43">
        <w:rPr>
          <w:rFonts w:ascii="Times New Roman" w:hAnsi="Times New Roman" w:cs="Times New Roman"/>
        </w:rPr>
        <w:fldChar w:fldCharType="begin"/>
      </w:r>
      <w:r w:rsidRPr="000B1A43">
        <w:rPr>
          <w:rFonts w:ascii="Times New Roman" w:hAnsi="Times New Roman" w:cs="Times New Roman"/>
        </w:rPr>
        <w:instrText>ADDIN BEC{Jana and Choudhuri, 1982, #17463}</w:instrText>
      </w:r>
      <w:r w:rsidRPr="000B1A43">
        <w:rPr>
          <w:rFonts w:ascii="Times New Roman" w:hAnsi="Times New Roman" w:cs="Times New Roman"/>
        </w:rPr>
        <w:fldChar w:fldCharType="separate"/>
      </w:r>
      <w:r w:rsidRPr="000B1A43">
        <w:rPr>
          <w:rFonts w:ascii="Times New Roman" w:hAnsi="Times New Roman" w:cs="Times New Roman"/>
        </w:rPr>
        <w:t>(Jana and Choudhuri, 1982)</w:t>
      </w:r>
      <w:r w:rsidRPr="000B1A43">
        <w:rPr>
          <w:rFonts w:ascii="Times New Roman" w:hAnsi="Times New Roman" w:cs="Times New Roman"/>
        </w:rPr>
        <w:fldChar w:fldCharType="end"/>
      </w:r>
      <w:r w:rsidRPr="000B1A43">
        <w:rPr>
          <w:rFonts w:ascii="Times New Roman" w:hAnsi="Times New Roman" w:cs="Times New Roman"/>
        </w:rPr>
        <w:t xml:space="preserve">. In contrast, there is no evidence for increased chlorophyll breakdown in isolated seagrass leaves exposed to light </w:t>
      </w:r>
      <w:r w:rsidRPr="000B1A43">
        <w:rPr>
          <w:rFonts w:ascii="Times New Roman" w:hAnsi="Times New Roman" w:cs="Times New Roman"/>
        </w:rPr>
        <w:fldChar w:fldCharType="begin"/>
      </w:r>
      <w:r w:rsidRPr="000B1A43">
        <w:rPr>
          <w:rFonts w:ascii="Times New Roman" w:hAnsi="Times New Roman" w:cs="Times New Roman"/>
        </w:rPr>
        <w:instrText>ADDIN BEC{Strother and Vatta, 1986, #10310}</w:instrText>
      </w:r>
      <w:r w:rsidRPr="000B1A43">
        <w:rPr>
          <w:rFonts w:ascii="Times New Roman" w:hAnsi="Times New Roman" w:cs="Times New Roman"/>
        </w:rPr>
        <w:fldChar w:fldCharType="separate"/>
      </w:r>
      <w:r w:rsidRPr="000B1A43">
        <w:rPr>
          <w:rFonts w:ascii="Times New Roman" w:hAnsi="Times New Roman" w:cs="Times New Roman"/>
        </w:rPr>
        <w:t>(Strother and Vatta, 1986)</w:t>
      </w:r>
      <w:r w:rsidRPr="000B1A43">
        <w:rPr>
          <w:rFonts w:ascii="Times New Roman" w:hAnsi="Times New Roman" w:cs="Times New Roman"/>
        </w:rPr>
        <w:fldChar w:fldCharType="end"/>
      </w:r>
      <w:r w:rsidRPr="000B1A43">
        <w:rPr>
          <w:rFonts w:ascii="Times New Roman" w:hAnsi="Times New Roman" w:cs="Times New Roman"/>
        </w:rPr>
        <w:t xml:space="preserve"> and photodegradation is only apparent in dead leaves </w:t>
      </w:r>
      <w:r w:rsidRPr="000B1A43">
        <w:rPr>
          <w:rFonts w:ascii="Times New Roman" w:hAnsi="Times New Roman" w:cs="Times New Roman"/>
        </w:rPr>
        <w:fldChar w:fldCharType="begin"/>
      </w:r>
      <w:r w:rsidRPr="000B1A43">
        <w:rPr>
          <w:rFonts w:ascii="Times New Roman" w:hAnsi="Times New Roman" w:cs="Times New Roman"/>
        </w:rPr>
        <w:instrText>ADDIN BEC{Vähätalo et al., 1998, #73898}</w:instrText>
      </w:r>
      <w:r w:rsidRPr="000B1A43">
        <w:rPr>
          <w:rFonts w:ascii="Times New Roman" w:hAnsi="Times New Roman" w:cs="Times New Roman"/>
        </w:rPr>
        <w:fldChar w:fldCharType="separate"/>
      </w:r>
      <w:r w:rsidRPr="000B1A43">
        <w:rPr>
          <w:rFonts w:ascii="Times New Roman" w:hAnsi="Times New Roman" w:cs="Times New Roman"/>
        </w:rPr>
        <w:t>(Vähätalo</w:t>
      </w:r>
      <w:r w:rsidRPr="000B1A43">
        <w:rPr>
          <w:rFonts w:ascii="Times New Roman" w:hAnsi="Times New Roman" w:cs="Times New Roman"/>
          <w:i/>
        </w:rPr>
        <w:t xml:space="preserve"> et al.</w:t>
      </w:r>
      <w:r w:rsidRPr="000B1A43">
        <w:rPr>
          <w:rFonts w:ascii="Times New Roman" w:hAnsi="Times New Roman" w:cs="Times New Roman"/>
        </w:rPr>
        <w:t>, 1998)</w:t>
      </w:r>
      <w:r w:rsidRPr="000B1A43">
        <w:rPr>
          <w:rFonts w:ascii="Times New Roman" w:hAnsi="Times New Roman" w:cs="Times New Roman"/>
        </w:rPr>
        <w:fldChar w:fldCharType="end"/>
      </w:r>
      <w:r w:rsidRPr="000B1A43">
        <w:rPr>
          <w:rFonts w:ascii="Times New Roman" w:hAnsi="Times New Roman" w:cs="Times New Roman"/>
        </w:rPr>
        <w:t xml:space="preserve">. Emancipation of leaf photosynthesis from the rest of the plant is apparently not favoured by an aquatic but rather by a marine nature in vascular plants. What exactly happened to allow this during the transition of angiosperms from lakes and rivers to the sea remains unclear. Perhaps the answer lies in convergent evolution with seaweeds, </w:t>
      </w:r>
      <w:r w:rsidRPr="000B1A43">
        <w:rPr>
          <w:rFonts w:ascii="Times New Roman" w:hAnsi="Times New Roman" w:cs="Times New Roman"/>
        </w:rPr>
        <w:lastRenderedPageBreak/>
        <w:t xml:space="preserve">in particular alterations to the light harvesting complexes and cell wall features that enhance gas exchange </w:t>
      </w:r>
      <w:r w:rsidRPr="000B1A43">
        <w:rPr>
          <w:rFonts w:ascii="Times New Roman" w:hAnsi="Times New Roman" w:cs="Times New Roman"/>
        </w:rPr>
        <w:fldChar w:fldCharType="begin"/>
      </w:r>
      <w:r w:rsidRPr="000B1A43">
        <w:rPr>
          <w:rFonts w:ascii="Times New Roman" w:hAnsi="Times New Roman" w:cs="Times New Roman"/>
        </w:rPr>
        <w:instrText>ADDIN BEC{Olsen et al., 2016, #67412}</w:instrText>
      </w:r>
      <w:r w:rsidRPr="000B1A43">
        <w:rPr>
          <w:rFonts w:ascii="Times New Roman" w:hAnsi="Times New Roman" w:cs="Times New Roman"/>
        </w:rPr>
        <w:fldChar w:fldCharType="separate"/>
      </w:r>
      <w:r w:rsidRPr="000B1A43">
        <w:rPr>
          <w:rFonts w:ascii="Times New Roman" w:hAnsi="Times New Roman" w:cs="Times New Roman"/>
        </w:rPr>
        <w:t>(Olsen</w:t>
      </w:r>
      <w:r w:rsidRPr="000B1A43">
        <w:rPr>
          <w:rFonts w:ascii="Times New Roman" w:hAnsi="Times New Roman" w:cs="Times New Roman"/>
          <w:i/>
        </w:rPr>
        <w:t xml:space="preserve"> et al.</w:t>
      </w:r>
      <w:r w:rsidRPr="000B1A43">
        <w:rPr>
          <w:rFonts w:ascii="Times New Roman" w:hAnsi="Times New Roman" w:cs="Times New Roman"/>
        </w:rPr>
        <w:t>, 2016)</w:t>
      </w:r>
      <w:r w:rsidRPr="000B1A43">
        <w:rPr>
          <w:rFonts w:ascii="Times New Roman" w:hAnsi="Times New Roman" w:cs="Times New Roman"/>
        </w:rPr>
        <w:fldChar w:fldCharType="end"/>
      </w:r>
      <w:r w:rsidRPr="000B1A43">
        <w:rPr>
          <w:rFonts w:ascii="Times New Roman" w:hAnsi="Times New Roman" w:cs="Times New Roman"/>
        </w:rPr>
        <w:t>?</w:t>
      </w:r>
    </w:p>
    <w:p w14:paraId="52C7D161" w14:textId="77777777" w:rsidR="00786433" w:rsidRPr="000B1A43" w:rsidRDefault="00786433" w:rsidP="00786433">
      <w:pPr>
        <w:spacing w:line="480" w:lineRule="auto"/>
        <w:rPr>
          <w:rFonts w:ascii="Times New Roman" w:hAnsi="Times New Roman" w:cs="Times New Roman"/>
        </w:rPr>
      </w:pPr>
    </w:p>
    <w:p w14:paraId="56B853AC"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Senescence mechanisms determine the impact physiology can have on detrital dynamics. Seagrass detritus often incudes green leaves </w:t>
      </w:r>
      <w:r w:rsidRPr="000B1A43">
        <w:rPr>
          <w:rFonts w:ascii="Times New Roman" w:hAnsi="Times New Roman" w:cs="Times New Roman"/>
        </w:rPr>
        <w:fldChar w:fldCharType="begin"/>
      </w:r>
      <w:r w:rsidRPr="000B1A43">
        <w:rPr>
          <w:rFonts w:ascii="Times New Roman" w:hAnsi="Times New Roman" w:cs="Times New Roman"/>
        </w:rPr>
        <w:instrText>ADDIN BEC{Jiménez-Ramos et al., 2023, #14803; Knauer and Ayers, 1977, #11357; Ochieng and Erftemeijer, 1999, #55484}</w:instrText>
      </w:r>
      <w:r w:rsidRPr="000B1A43">
        <w:rPr>
          <w:rFonts w:ascii="Times New Roman" w:hAnsi="Times New Roman" w:cs="Times New Roman"/>
        </w:rPr>
        <w:fldChar w:fldCharType="separate"/>
      </w:r>
      <w:r w:rsidRPr="000B1A43">
        <w:rPr>
          <w:rFonts w:ascii="Times New Roman" w:hAnsi="Times New Roman" w:cs="Times New Roman"/>
        </w:rPr>
        <w:t>(Knauer and Ayers, 1977; Ochieng and Erftemeijer, 1999; Jiménez-Ramos</w:t>
      </w:r>
      <w:r w:rsidRPr="000B1A43">
        <w:rPr>
          <w:rFonts w:ascii="Times New Roman" w:hAnsi="Times New Roman" w:cs="Times New Roman"/>
          <w:i/>
        </w:rPr>
        <w:t xml:space="preserve"> et al.</w:t>
      </w:r>
      <w:r w:rsidRPr="000B1A43">
        <w:rPr>
          <w:rFonts w:ascii="Times New Roman" w:hAnsi="Times New Roman" w:cs="Times New Roman"/>
        </w:rPr>
        <w:t>, 2023)</w:t>
      </w:r>
      <w:r w:rsidRPr="000B1A43">
        <w:rPr>
          <w:rFonts w:ascii="Times New Roman" w:hAnsi="Times New Roman" w:cs="Times New Roman"/>
        </w:rPr>
        <w:fldChar w:fldCharType="end"/>
      </w:r>
      <w:r w:rsidRPr="000B1A43">
        <w:rPr>
          <w:rFonts w:ascii="Times New Roman" w:hAnsi="Times New Roman" w:cs="Times New Roman"/>
        </w:rPr>
        <w:t xml:space="preserve">. This may be in part because nutrient resorption prior to abscission is low relative to terrestrial plants </w:t>
      </w:r>
      <w:r w:rsidRPr="000B1A43">
        <w:rPr>
          <w:rFonts w:ascii="Times New Roman" w:hAnsi="Times New Roman" w:cs="Times New Roman"/>
        </w:rPr>
        <w:fldChar w:fldCharType="begin"/>
      </w:r>
      <w:r w:rsidRPr="000B1A43">
        <w:rPr>
          <w:rFonts w:ascii="Times New Roman" w:hAnsi="Times New Roman" w:cs="Times New Roman"/>
        </w:rPr>
        <w:instrText>ADDIN BEC{Harrison, 1989, #14810; Hemminga et al., 1999, #2920; Pedersen et al., 1997, #44404; Pedersen and Borum, 1992, #13018; Rosch and Koch, 2009, #45001}</w:instrText>
      </w:r>
      <w:r w:rsidRPr="000B1A43">
        <w:rPr>
          <w:rFonts w:ascii="Times New Roman" w:hAnsi="Times New Roman" w:cs="Times New Roman"/>
        </w:rPr>
        <w:fldChar w:fldCharType="separate"/>
      </w:r>
      <w:r w:rsidRPr="000B1A43">
        <w:rPr>
          <w:rFonts w:ascii="Times New Roman" w:hAnsi="Times New Roman" w:cs="Times New Roman"/>
        </w:rPr>
        <w:t>(Harrison, 1989; Pedersen and Borum, 1992; Pedersen</w:t>
      </w:r>
      <w:r w:rsidRPr="000B1A43">
        <w:rPr>
          <w:rFonts w:ascii="Times New Roman" w:hAnsi="Times New Roman" w:cs="Times New Roman"/>
          <w:i/>
        </w:rPr>
        <w:t xml:space="preserve"> et al.</w:t>
      </w:r>
      <w:r w:rsidRPr="000B1A43">
        <w:rPr>
          <w:rFonts w:ascii="Times New Roman" w:hAnsi="Times New Roman" w:cs="Times New Roman"/>
        </w:rPr>
        <w:t>, 1997; Hemminga</w:t>
      </w:r>
      <w:r w:rsidRPr="000B1A43">
        <w:rPr>
          <w:rFonts w:ascii="Times New Roman" w:hAnsi="Times New Roman" w:cs="Times New Roman"/>
          <w:i/>
        </w:rPr>
        <w:t xml:space="preserve"> et al.</w:t>
      </w:r>
      <w:r w:rsidRPr="000B1A43">
        <w:rPr>
          <w:rFonts w:ascii="Times New Roman" w:hAnsi="Times New Roman" w:cs="Times New Roman"/>
        </w:rPr>
        <w:t>, 1999; Rosch and Koch, 2009)</w:t>
      </w:r>
      <w:r w:rsidRPr="000B1A43">
        <w:rPr>
          <w:rFonts w:ascii="Times New Roman" w:hAnsi="Times New Roman" w:cs="Times New Roman"/>
        </w:rPr>
        <w:fldChar w:fldCharType="end"/>
      </w:r>
      <w:r w:rsidRPr="000B1A43">
        <w:rPr>
          <w:rFonts w:ascii="Times New Roman" w:hAnsi="Times New Roman" w:cs="Times New Roman"/>
        </w:rPr>
        <w:t xml:space="preserve">. But the most likely mechanism is premature detachment caused by external factors such as hydrodynamics and herbivory </w:t>
      </w:r>
      <w:r w:rsidRPr="000B1A43">
        <w:rPr>
          <w:rFonts w:ascii="Times New Roman" w:hAnsi="Times New Roman" w:cs="Times New Roman"/>
        </w:rPr>
        <w:fldChar w:fldCharType="begin"/>
      </w:r>
      <w:r w:rsidRPr="000B1A43">
        <w:rPr>
          <w:rFonts w:ascii="Times New Roman" w:hAnsi="Times New Roman" w:cs="Times New Roman"/>
        </w:rPr>
        <w:instrText>ADDIN BEC{Cebrián et al., 1997, #2779}</w:instrText>
      </w:r>
      <w:r w:rsidRPr="000B1A43">
        <w:rPr>
          <w:rFonts w:ascii="Times New Roman" w:hAnsi="Times New Roman" w:cs="Times New Roman"/>
        </w:rPr>
        <w:fldChar w:fldCharType="separate"/>
      </w:r>
      <w:r w:rsidRPr="000B1A43">
        <w:rPr>
          <w:rFonts w:ascii="Times New Roman" w:hAnsi="Times New Roman" w:cs="Times New Roman"/>
        </w:rPr>
        <w:t>(Cebrián</w:t>
      </w:r>
      <w:r w:rsidRPr="000B1A43">
        <w:rPr>
          <w:rFonts w:ascii="Times New Roman" w:hAnsi="Times New Roman" w:cs="Times New Roman"/>
          <w:i/>
        </w:rPr>
        <w:t xml:space="preserve"> et al.</w:t>
      </w:r>
      <w:r w:rsidRPr="000B1A43">
        <w:rPr>
          <w:rFonts w:ascii="Times New Roman" w:hAnsi="Times New Roman" w:cs="Times New Roman"/>
        </w:rPr>
        <w:t>, 1997)</w:t>
      </w:r>
      <w:r w:rsidRPr="000B1A43">
        <w:rPr>
          <w:rFonts w:ascii="Times New Roman" w:hAnsi="Times New Roman" w:cs="Times New Roman"/>
        </w:rPr>
        <w:fldChar w:fldCharType="end"/>
      </w:r>
      <w:r w:rsidRPr="000B1A43">
        <w:rPr>
          <w:rFonts w:ascii="Times New Roman" w:hAnsi="Times New Roman" w:cs="Times New Roman"/>
        </w:rPr>
        <w:t xml:space="preserve"> paired with seasonal weakening of the ligule </w:t>
      </w:r>
      <w:r w:rsidRPr="000B1A43">
        <w:rPr>
          <w:rFonts w:ascii="Times New Roman" w:hAnsi="Times New Roman" w:cs="Times New Roman"/>
        </w:rPr>
        <w:fldChar w:fldCharType="begin"/>
      </w:r>
      <w:r w:rsidRPr="000B1A43">
        <w:rPr>
          <w:rFonts w:ascii="Times New Roman" w:hAnsi="Times New Roman" w:cs="Times New Roman"/>
        </w:rPr>
        <w:instrText>ADDIN BEC{Jiménez-Ramos et al., 2023, #14803}</w:instrText>
      </w:r>
      <w:r w:rsidRPr="000B1A43">
        <w:rPr>
          <w:rFonts w:ascii="Times New Roman" w:hAnsi="Times New Roman" w:cs="Times New Roman"/>
        </w:rPr>
        <w:fldChar w:fldCharType="separate"/>
      </w:r>
      <w:r w:rsidRPr="000B1A43">
        <w:rPr>
          <w:rFonts w:ascii="Times New Roman" w:hAnsi="Times New Roman" w:cs="Times New Roman"/>
        </w:rPr>
        <w:t>(Jiménez-Ramos</w:t>
      </w:r>
      <w:r w:rsidRPr="000B1A43">
        <w:rPr>
          <w:rFonts w:ascii="Times New Roman" w:hAnsi="Times New Roman" w:cs="Times New Roman"/>
          <w:i/>
        </w:rPr>
        <w:t xml:space="preserve"> et al.</w:t>
      </w:r>
      <w:r w:rsidRPr="000B1A43">
        <w:rPr>
          <w:rFonts w:ascii="Times New Roman" w:hAnsi="Times New Roman" w:cs="Times New Roman"/>
        </w:rPr>
        <w:t>, 2023)</w:t>
      </w:r>
      <w:r w:rsidRPr="000B1A43">
        <w:rPr>
          <w:rFonts w:ascii="Times New Roman" w:hAnsi="Times New Roman" w:cs="Times New Roman"/>
        </w:rPr>
        <w:fldChar w:fldCharType="end"/>
      </w:r>
      <w:r w:rsidRPr="000B1A43">
        <w:rPr>
          <w:rFonts w:ascii="Times New Roman" w:hAnsi="Times New Roman" w:cs="Times New Roman"/>
        </w:rPr>
        <w:t xml:space="preserve">. Viable seagrass detritus is clearly produced under natural conditions, but due to the mentioned mismatch between rapid photosynthetic decay and slow decomposition this is expected to have little influence on detrital dynamics. Seaweeds tell a different story. Their detritus can photosynthesise for many months, matching their decomposition timescale, if we assume that excision mirrors detrital export in nature. Distally eroded and abscised tissue almost certainly exhibits reduced detrital photosynthesis due to fragmentation and attached senescence, which can greatly accelerate decomposition </w:t>
      </w:r>
      <w:r w:rsidRPr="000B1A43">
        <w:rPr>
          <w:rFonts w:ascii="Times New Roman" w:hAnsi="Times New Roman" w:cs="Times New Roman"/>
        </w:rPr>
        <w:fldChar w:fldCharType="begin"/>
      </w:r>
      <w:r w:rsidRPr="000B1A43">
        <w:rPr>
          <w:rFonts w:ascii="Times New Roman" w:hAnsi="Times New Roman" w:cs="Times New Roman"/>
        </w:rPr>
        <w:instrText>ADDIN BEC{de Bettignies et al., 2020, #27484}</w:instrText>
      </w:r>
      <w:r w:rsidRPr="000B1A43">
        <w:rPr>
          <w:rFonts w:ascii="Times New Roman" w:hAnsi="Times New Roman" w:cs="Times New Roman"/>
        </w:rPr>
        <w:fldChar w:fldCharType="separate"/>
      </w:r>
      <w:r w:rsidRPr="000B1A43">
        <w:rPr>
          <w:rFonts w:ascii="Times New Roman" w:hAnsi="Times New Roman" w:cs="Times New Roman"/>
        </w:rPr>
        <w:t>(de Bettignies</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 xml:space="preserve">. But up to half of kelp detritus is released by dislodgement of whole plants or large fragments </w:t>
      </w:r>
      <w:r w:rsidRPr="000B1A43">
        <w:rPr>
          <w:rFonts w:ascii="Times New Roman" w:hAnsi="Times New Roman" w:cs="Times New Roman"/>
        </w:rPr>
        <w:fldChar w:fldCharType="begin"/>
      </w:r>
      <w:r w:rsidRPr="000B1A43">
        <w:rPr>
          <w:rFonts w:ascii="Times New Roman" w:hAnsi="Times New Roman" w:cs="Times New Roman"/>
        </w:rPr>
        <w:instrText>ADDIN BEC{Pedersen et al., 2020, #74602}{Pessarrodona et al., 2018, #96144}{de Bettignies et al., 2013, #60106}</w:instrText>
      </w:r>
      <w:r w:rsidRPr="000B1A43">
        <w:rPr>
          <w:rFonts w:ascii="Times New Roman" w:hAnsi="Times New Roman" w:cs="Times New Roman"/>
        </w:rPr>
        <w:fldChar w:fldCharType="separate"/>
      </w:r>
      <w:r w:rsidRPr="000B1A43">
        <w:rPr>
          <w:rFonts w:ascii="Times New Roman" w:hAnsi="Times New Roman" w:cs="Times New Roman"/>
        </w:rPr>
        <w:t>(de Bettignies</w:t>
      </w:r>
      <w:r w:rsidRPr="000B1A43">
        <w:rPr>
          <w:rFonts w:ascii="Times New Roman" w:hAnsi="Times New Roman" w:cs="Times New Roman"/>
          <w:i/>
        </w:rPr>
        <w:t xml:space="preserve"> et al.</w:t>
      </w:r>
      <w:r w:rsidRPr="000B1A43">
        <w:rPr>
          <w:rFonts w:ascii="Times New Roman" w:hAnsi="Times New Roman" w:cs="Times New Roman"/>
        </w:rPr>
        <w:t>, 2013; Pessarrodona</w:t>
      </w:r>
      <w:r w:rsidRPr="000B1A43">
        <w:rPr>
          <w:rFonts w:ascii="Times New Roman" w:hAnsi="Times New Roman" w:cs="Times New Roman"/>
          <w:i/>
        </w:rPr>
        <w:t xml:space="preserve"> et al.</w:t>
      </w:r>
      <w:r w:rsidRPr="000B1A43">
        <w:rPr>
          <w:rFonts w:ascii="Times New Roman" w:hAnsi="Times New Roman" w:cs="Times New Roman"/>
        </w:rPr>
        <w:t>, 2018; Pedersen</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 xml:space="preserve">. The visible detrital pool therefore consists mostly of tissue that displays limited senescence and probably can remain photosynthetic for many months. </w:t>
      </w:r>
    </w:p>
    <w:p w14:paraId="786EDABA" w14:textId="77777777" w:rsidR="00786433" w:rsidRPr="000B1A43" w:rsidRDefault="00786433" w:rsidP="00786433">
      <w:pPr>
        <w:spacing w:line="480" w:lineRule="auto"/>
        <w:rPr>
          <w:rFonts w:ascii="Times New Roman" w:hAnsi="Times New Roman" w:cs="Times New Roman"/>
        </w:rPr>
      </w:pPr>
    </w:p>
    <w:p w14:paraId="4FCA0B54" w14:textId="17D6FAB3"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lastRenderedPageBreak/>
        <w:t xml:space="preserve">I have previously suggested that detrital photosynthesis influences kelp blue carbon by providing an additional dimension to detrital recalcitrance </w:t>
      </w:r>
      <w:r w:rsidRPr="000B1A43">
        <w:rPr>
          <w:rFonts w:ascii="Times New Roman" w:hAnsi="Times New Roman" w:cs="Times New Roman"/>
        </w:rPr>
        <w:fldChar w:fldCharType="begin"/>
      </w:r>
      <w:r w:rsidRPr="000B1A43">
        <w:rPr>
          <w:rFonts w:ascii="Times New Roman" w:hAnsi="Times New Roman" w:cs="Times New Roman"/>
        </w:rPr>
        <w:instrText>ADDIN BEC{Wright et al., 2022, #84779; Wright et al., 2024, #11375}</w:instrText>
      </w:r>
      <w:r w:rsidRPr="000B1A43">
        <w:rPr>
          <w:rFonts w:ascii="Times New Roman" w:hAnsi="Times New Roman" w:cs="Times New Roman"/>
        </w:rPr>
        <w:fldChar w:fldCharType="separate"/>
      </w:r>
      <w:r w:rsidRPr="000B1A43">
        <w:rPr>
          <w:rFonts w:ascii="Times New Roman" w:hAnsi="Times New Roman" w:cs="Times New Roman"/>
        </w:rPr>
        <w:t>(Wright</w:t>
      </w:r>
      <w:r w:rsidRPr="000B1A43">
        <w:rPr>
          <w:rFonts w:ascii="Times New Roman" w:hAnsi="Times New Roman" w:cs="Times New Roman"/>
          <w:i/>
        </w:rPr>
        <w:t xml:space="preserve"> et al.</w:t>
      </w:r>
      <w:r w:rsidRPr="000B1A43">
        <w:rPr>
          <w:rFonts w:ascii="Times New Roman" w:hAnsi="Times New Roman" w:cs="Times New Roman"/>
        </w:rPr>
        <w:t>, 2022, 2024)</w:t>
      </w:r>
      <w:r w:rsidRPr="000B1A43">
        <w:rPr>
          <w:rFonts w:ascii="Times New Roman" w:hAnsi="Times New Roman" w:cs="Times New Roman"/>
        </w:rPr>
        <w:fldChar w:fldCharType="end"/>
      </w:r>
      <w:r w:rsidRPr="000B1A43">
        <w:rPr>
          <w:rFonts w:ascii="Times New Roman" w:hAnsi="Times New Roman" w:cs="Times New Roman"/>
        </w:rPr>
        <w:t>. Its uniqueness among plants, as evidenced here, suggests that it may play a disproportionate role in determining the fate of macroalgal carbon.</w:t>
      </w:r>
      <w:ins w:id="234" w:author="Luka Seamus Wright" w:date="2025-06-24T18:23:00Z" w16du:dateUtc="2025-06-24T10:23:00Z">
        <w:r w:rsidR="00E707CF">
          <w:rPr>
            <w:rFonts w:ascii="Times New Roman" w:hAnsi="Times New Roman" w:cs="Times New Roman"/>
          </w:rPr>
          <w:t xml:space="preserve"> </w:t>
        </w:r>
      </w:ins>
      <w:ins w:id="235" w:author="Luka Seamus Wright" w:date="2025-06-24T18:24:00Z" w16du:dateUtc="2025-06-24T10:24:00Z">
        <w:r w:rsidR="00DF3027">
          <w:rPr>
            <w:rFonts w:ascii="Times New Roman" w:hAnsi="Times New Roman" w:cs="Times New Roman"/>
          </w:rPr>
          <w:t>They key implication is</w:t>
        </w:r>
      </w:ins>
      <w:ins w:id="236" w:author="Luka Seamus Wright" w:date="2025-06-24T18:23:00Z" w16du:dateUtc="2025-06-24T10:23:00Z">
        <w:r w:rsidR="00E707CF">
          <w:rPr>
            <w:rFonts w:ascii="Times New Roman" w:hAnsi="Times New Roman" w:cs="Times New Roman"/>
          </w:rPr>
          <w:t xml:space="preserve"> that seaweed decomposition rates are not directly comparable to those of other plants.</w:t>
        </w:r>
      </w:ins>
      <w:ins w:id="237" w:author="Luka Seamus Wright" w:date="2025-06-24T18:20:00Z" w16du:dateUtc="2025-06-24T10:20:00Z">
        <w:r w:rsidR="001269C1">
          <w:rPr>
            <w:rFonts w:ascii="Times New Roman" w:hAnsi="Times New Roman" w:cs="Times New Roman"/>
          </w:rPr>
          <w:t xml:space="preserve"> </w:t>
        </w:r>
      </w:ins>
      <w:ins w:id="238" w:author="Luka Seamus Wright" w:date="2025-06-24T18:25:00Z" w16du:dateUtc="2025-06-24T10:25:00Z">
        <w:r w:rsidR="00C944C0">
          <w:rPr>
            <w:rFonts w:ascii="Times New Roman" w:hAnsi="Times New Roman" w:cs="Times New Roman"/>
          </w:rPr>
          <w:t xml:space="preserve">It is even hard to make comparisons within </w:t>
        </w:r>
      </w:ins>
      <w:ins w:id="239" w:author="Luka Seamus Wright" w:date="2025-06-24T18:26:00Z" w16du:dateUtc="2025-06-24T10:26:00Z">
        <w:r w:rsidR="00C944C0">
          <w:rPr>
            <w:rFonts w:ascii="Times New Roman" w:hAnsi="Times New Roman" w:cs="Times New Roman"/>
          </w:rPr>
          <w:t xml:space="preserve">seaweeds when not </w:t>
        </w:r>
        <w:r w:rsidR="0083575F">
          <w:rPr>
            <w:rFonts w:ascii="Times New Roman" w:hAnsi="Times New Roman" w:cs="Times New Roman"/>
          </w:rPr>
          <w:t>explicitly modelling</w:t>
        </w:r>
        <w:r w:rsidR="00C944C0">
          <w:rPr>
            <w:rFonts w:ascii="Times New Roman" w:hAnsi="Times New Roman" w:cs="Times New Roman"/>
          </w:rPr>
          <w:t xml:space="preserve"> detrital photosynthesis </w:t>
        </w:r>
      </w:ins>
      <w:ins w:id="240" w:author="Luka Seamus Wright" w:date="2025-06-24T18:21:00Z" w16du:dateUtc="2025-06-24T10:21:00Z">
        <w:r w:rsidR="001269C1" w:rsidRPr="00362542">
          <w:rPr>
            <w:rFonts w:ascii="Times New Roman" w:hAnsi="Times New Roman" w:cs="Times New Roman"/>
            <w:kern w:val="0"/>
          </w:rPr>
          <w:t>(Kennedy and Blain, 2025)</w:t>
        </w:r>
        <w:r w:rsidR="001269C1">
          <w:rPr>
            <w:rFonts w:ascii="Times New Roman" w:hAnsi="Times New Roman" w:cs="Times New Roman"/>
          </w:rPr>
          <w:t>.</w:t>
        </w:r>
      </w:ins>
      <w:r w:rsidRPr="000B1A43">
        <w:rPr>
          <w:rFonts w:ascii="Times New Roman" w:hAnsi="Times New Roman" w:cs="Times New Roman"/>
        </w:rPr>
        <w:t xml:space="preserve"> Most of our understanding of seaweed decomposition is based on freshly excised blades </w:t>
      </w:r>
      <w:r w:rsidRPr="000B1A43">
        <w:rPr>
          <w:rFonts w:ascii="Times New Roman" w:hAnsi="Times New Roman" w:cs="Times New Roman"/>
        </w:rPr>
        <w:fldChar w:fldCharType="begin"/>
      </w:r>
      <w:r w:rsidRPr="000B1A43">
        <w:rPr>
          <w:rFonts w:ascii="Times New Roman" w:hAnsi="Times New Roman" w:cs="Times New Roman"/>
        </w:rPr>
        <w:instrText>ADDIN BEC{Albright et al., 1982, #85687; Bedford and Moore, 1984, #7701; Filbee-Dexter et al., 2022, #89942; Frontier et al., 2021, #5570; Wright et al., 2022, #84779}</w:instrText>
      </w:r>
      <w:r w:rsidRPr="000B1A43">
        <w:rPr>
          <w:rFonts w:ascii="Times New Roman" w:hAnsi="Times New Roman" w:cs="Times New Roman"/>
        </w:rPr>
        <w:fldChar w:fldCharType="separate"/>
      </w:r>
      <w:r w:rsidRPr="000B1A43">
        <w:rPr>
          <w:rFonts w:ascii="Times New Roman" w:hAnsi="Times New Roman" w:cs="Times New Roman"/>
        </w:rPr>
        <w:t>(Albright</w:t>
      </w:r>
      <w:r w:rsidRPr="000B1A43">
        <w:rPr>
          <w:rFonts w:ascii="Times New Roman" w:hAnsi="Times New Roman" w:cs="Times New Roman"/>
          <w:i/>
        </w:rPr>
        <w:t xml:space="preserve"> et al.</w:t>
      </w:r>
      <w:r w:rsidRPr="000B1A43">
        <w:rPr>
          <w:rFonts w:ascii="Times New Roman" w:hAnsi="Times New Roman" w:cs="Times New Roman"/>
        </w:rPr>
        <w:t>, 1982; Bedford and Moore, 1984; Frontier</w:t>
      </w:r>
      <w:r w:rsidRPr="000B1A43">
        <w:rPr>
          <w:rFonts w:ascii="Times New Roman" w:hAnsi="Times New Roman" w:cs="Times New Roman"/>
          <w:i/>
        </w:rPr>
        <w:t xml:space="preserve"> et al.</w:t>
      </w:r>
      <w:r w:rsidRPr="000B1A43">
        <w:rPr>
          <w:rFonts w:ascii="Times New Roman" w:hAnsi="Times New Roman" w:cs="Times New Roman"/>
        </w:rPr>
        <w:t>, 2021; Filbee-Dexter</w:t>
      </w:r>
      <w:r w:rsidRPr="000B1A43">
        <w:rPr>
          <w:rFonts w:ascii="Times New Roman" w:hAnsi="Times New Roman" w:cs="Times New Roman"/>
          <w:i/>
        </w:rPr>
        <w:t xml:space="preserve"> et al.</w:t>
      </w:r>
      <w:r w:rsidRPr="000B1A43">
        <w:rPr>
          <w:rFonts w:ascii="Times New Roman" w:hAnsi="Times New Roman" w:cs="Times New Roman"/>
        </w:rPr>
        <w:t>, 2022; Wright</w:t>
      </w:r>
      <w:r w:rsidRPr="000B1A43">
        <w:rPr>
          <w:rFonts w:ascii="Times New Roman" w:hAnsi="Times New Roman" w:cs="Times New Roman"/>
          <w:i/>
        </w:rPr>
        <w:t xml:space="preserve"> et al.</w:t>
      </w:r>
      <w:r w:rsidRPr="000B1A43">
        <w:rPr>
          <w:rFonts w:ascii="Times New Roman" w:hAnsi="Times New Roman" w:cs="Times New Roman"/>
        </w:rPr>
        <w:t>, 2022)</w:t>
      </w:r>
      <w:r w:rsidRPr="000B1A43">
        <w:rPr>
          <w:rFonts w:ascii="Times New Roman" w:hAnsi="Times New Roman" w:cs="Times New Roman"/>
        </w:rPr>
        <w:fldChar w:fldCharType="end"/>
      </w:r>
      <w:r w:rsidRPr="000B1A43">
        <w:rPr>
          <w:rFonts w:ascii="Times New Roman" w:hAnsi="Times New Roman" w:cs="Times New Roman"/>
        </w:rPr>
        <w:t xml:space="preserve"> as opposed to senescent </w:t>
      </w:r>
      <w:r w:rsidRPr="000B1A43">
        <w:rPr>
          <w:rFonts w:ascii="Times New Roman" w:hAnsi="Times New Roman" w:cs="Times New Roman"/>
        </w:rPr>
        <w:fldChar w:fldCharType="begin"/>
      </w:r>
      <w:r w:rsidRPr="000B1A43">
        <w:rPr>
          <w:rFonts w:ascii="Times New Roman" w:hAnsi="Times New Roman" w:cs="Times New Roman"/>
        </w:rPr>
        <w:instrText>ADDIN BEC{de Bettignies et al., 2020, #27484}</w:instrText>
      </w:r>
      <w:r w:rsidRPr="000B1A43">
        <w:rPr>
          <w:rFonts w:ascii="Times New Roman" w:hAnsi="Times New Roman" w:cs="Times New Roman"/>
        </w:rPr>
        <w:fldChar w:fldCharType="separate"/>
      </w:r>
      <w:r w:rsidRPr="000B1A43">
        <w:rPr>
          <w:rFonts w:ascii="Times New Roman" w:hAnsi="Times New Roman" w:cs="Times New Roman"/>
        </w:rPr>
        <w:t>(de Bettignies</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 xml:space="preserve"> or dead </w:t>
      </w:r>
      <w:r w:rsidRPr="000B1A43">
        <w:rPr>
          <w:rFonts w:ascii="Times New Roman" w:hAnsi="Times New Roman" w:cs="Times New Roman"/>
        </w:rPr>
        <w:fldChar w:fldCharType="begin"/>
      </w:r>
      <w:r w:rsidRPr="000B1A43">
        <w:rPr>
          <w:rFonts w:ascii="Times New Roman" w:hAnsi="Times New Roman" w:cs="Times New Roman"/>
        </w:rPr>
        <w:instrText>ADDIN BEC{Birch et al., 1983, #5321; Brouwer, 1996, #26706; Smith and Foreman, 1984, #41137}</w:instrText>
      </w:r>
      <w:r w:rsidRPr="000B1A43">
        <w:rPr>
          <w:rFonts w:ascii="Times New Roman" w:hAnsi="Times New Roman" w:cs="Times New Roman"/>
        </w:rPr>
        <w:fldChar w:fldCharType="separate"/>
      </w:r>
      <w:r w:rsidRPr="000B1A43">
        <w:rPr>
          <w:rFonts w:ascii="Times New Roman" w:hAnsi="Times New Roman" w:cs="Times New Roman"/>
        </w:rPr>
        <w:t>(Birch</w:t>
      </w:r>
      <w:r w:rsidRPr="000B1A43">
        <w:rPr>
          <w:rFonts w:ascii="Times New Roman" w:hAnsi="Times New Roman" w:cs="Times New Roman"/>
          <w:i/>
        </w:rPr>
        <w:t xml:space="preserve"> et al.</w:t>
      </w:r>
      <w:r w:rsidRPr="000B1A43">
        <w:rPr>
          <w:rFonts w:ascii="Times New Roman" w:hAnsi="Times New Roman" w:cs="Times New Roman"/>
        </w:rPr>
        <w:t>, 1983; Smith and Foreman, 1984; Brouwer, 1996)</w:t>
      </w:r>
      <w:r w:rsidRPr="000B1A43">
        <w:rPr>
          <w:rFonts w:ascii="Times New Roman" w:hAnsi="Times New Roman" w:cs="Times New Roman"/>
        </w:rPr>
        <w:fldChar w:fldCharType="end"/>
      </w:r>
      <w:r w:rsidRPr="000B1A43">
        <w:rPr>
          <w:rFonts w:ascii="Times New Roman" w:hAnsi="Times New Roman" w:cs="Times New Roman"/>
        </w:rPr>
        <w:t xml:space="preserve"> fragments. But as mentioned, less than half of seaweed detritus can be considered fully viable when exported. Additionally, decomposition experiments are usually carried out in the shallow subtidal with access to light, but proponents of seaweed carbon sinks invariably place them in the darkness of the deep sea </w:t>
      </w:r>
      <w:r w:rsidRPr="000B1A43">
        <w:rPr>
          <w:rFonts w:ascii="Times New Roman" w:hAnsi="Times New Roman" w:cs="Times New Roman"/>
        </w:rPr>
        <w:fldChar w:fldCharType="begin"/>
      </w:r>
      <w:r w:rsidRPr="000B1A43">
        <w:rPr>
          <w:rFonts w:ascii="Times New Roman" w:hAnsi="Times New Roman" w:cs="Times New Roman"/>
        </w:rPr>
        <w:instrText>ADDIN BEC{Filbee-Dexter et al., 2024, #27977; Krause-Jensen and Duarte, 2016, #82158}</w:instrText>
      </w:r>
      <w:r w:rsidRPr="000B1A43">
        <w:rPr>
          <w:rFonts w:ascii="Times New Roman" w:hAnsi="Times New Roman" w:cs="Times New Roman"/>
        </w:rPr>
        <w:fldChar w:fldCharType="separate"/>
      </w:r>
      <w:r w:rsidRPr="000B1A43">
        <w:rPr>
          <w:rFonts w:ascii="Times New Roman" w:hAnsi="Times New Roman" w:cs="Times New Roman"/>
        </w:rPr>
        <w:t>(Krause-Jensen and Duarte, 2016; Filbee-Dexter</w:t>
      </w:r>
      <w:r w:rsidRPr="000B1A43">
        <w:rPr>
          <w:rFonts w:ascii="Times New Roman" w:hAnsi="Times New Roman" w:cs="Times New Roman"/>
          <w:i/>
        </w:rPr>
        <w:t xml:space="preserve"> et al.</w:t>
      </w:r>
      <w:r w:rsidRPr="000B1A43">
        <w:rPr>
          <w:rFonts w:ascii="Times New Roman" w:hAnsi="Times New Roman" w:cs="Times New Roman"/>
        </w:rPr>
        <w:t>, 2024)</w:t>
      </w:r>
      <w:r w:rsidRPr="000B1A43">
        <w:rPr>
          <w:rFonts w:ascii="Times New Roman" w:hAnsi="Times New Roman" w:cs="Times New Roman"/>
        </w:rPr>
        <w:fldChar w:fldCharType="end"/>
      </w:r>
      <w:r w:rsidRPr="000B1A43">
        <w:rPr>
          <w:rFonts w:ascii="Times New Roman" w:hAnsi="Times New Roman" w:cs="Times New Roman"/>
        </w:rPr>
        <w:t>. My meta-analysis suggests that darkness has a stronger detrimental effect on detrital photosynthesis in seaweeds than any other plant. If detrital photosynthesis is granted the ecological significance I attribute to it, these contradictions must make one wonder. Perhaps it is time to question existing preconceptions in seaweed blue carbon?</w:t>
      </w:r>
    </w:p>
    <w:p w14:paraId="152175CD" w14:textId="77777777" w:rsidR="00786433" w:rsidRPr="000B1A43" w:rsidRDefault="00786433" w:rsidP="00786433">
      <w:pPr>
        <w:spacing w:line="480" w:lineRule="auto"/>
        <w:rPr>
          <w:rFonts w:ascii="Times New Roman" w:hAnsi="Times New Roman" w:cs="Times New Roman"/>
        </w:rPr>
      </w:pPr>
    </w:p>
    <w:p w14:paraId="3FB0FC9C" w14:textId="053DB5D6"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To conclude, I show that vascular plants also photosynthesise after detachment, but this varies greatly from a few minutes in tree leaves without access to water, over several days on average in terrestrial and freshwater plants to a couple </w:t>
      </w:r>
      <w:ins w:id="241" w:author="Luka Seamus Wright" w:date="2025-06-25T07:37:00Z" w16du:dateUtc="2025-06-24T23:37:00Z">
        <w:r w:rsidR="00640E82">
          <w:rPr>
            <w:rFonts w:ascii="Times New Roman" w:hAnsi="Times New Roman" w:cs="Times New Roman"/>
          </w:rPr>
          <w:t xml:space="preserve">of </w:t>
        </w:r>
      </w:ins>
      <w:r w:rsidRPr="000B1A43">
        <w:rPr>
          <w:rFonts w:ascii="Times New Roman" w:hAnsi="Times New Roman" w:cs="Times New Roman"/>
        </w:rPr>
        <w:t xml:space="preserve">weeks in seagrasses. Macroalgae alone can photosynthesise for months post-excision. The powerful effect of detrital photosynthesis on decomposition and thereby blue carbon has already been evidenced to some extent </w:t>
      </w:r>
      <w:r w:rsidRPr="000B1A43">
        <w:rPr>
          <w:rFonts w:ascii="Times New Roman" w:hAnsi="Times New Roman" w:cs="Times New Roman"/>
        </w:rPr>
        <w:fldChar w:fldCharType="begin"/>
      </w:r>
      <w:r w:rsidRPr="000B1A43">
        <w:rPr>
          <w:rFonts w:ascii="Times New Roman" w:hAnsi="Times New Roman" w:cs="Times New Roman"/>
        </w:rPr>
        <w:instrText>ADDIN BEC{Birch et al., 1983, #5321; Brouwer, 1996, #26706; de Bettignies et al., 2020, #27484}</w:instrText>
      </w:r>
      <w:r w:rsidRPr="000B1A43">
        <w:rPr>
          <w:rFonts w:ascii="Times New Roman" w:hAnsi="Times New Roman" w:cs="Times New Roman"/>
        </w:rPr>
        <w:fldChar w:fldCharType="separate"/>
      </w:r>
      <w:r w:rsidRPr="000B1A43">
        <w:rPr>
          <w:rFonts w:ascii="Times New Roman" w:hAnsi="Times New Roman" w:cs="Times New Roman"/>
        </w:rPr>
        <w:t>(Birch</w:t>
      </w:r>
      <w:r w:rsidRPr="000B1A43">
        <w:rPr>
          <w:rFonts w:ascii="Times New Roman" w:hAnsi="Times New Roman" w:cs="Times New Roman"/>
          <w:i/>
        </w:rPr>
        <w:t xml:space="preserve"> et al.</w:t>
      </w:r>
      <w:r w:rsidRPr="000B1A43">
        <w:rPr>
          <w:rFonts w:ascii="Times New Roman" w:hAnsi="Times New Roman" w:cs="Times New Roman"/>
        </w:rPr>
        <w:t xml:space="preserve">, </w:t>
      </w:r>
      <w:r w:rsidRPr="000B1A43">
        <w:rPr>
          <w:rFonts w:ascii="Times New Roman" w:hAnsi="Times New Roman" w:cs="Times New Roman"/>
        </w:rPr>
        <w:lastRenderedPageBreak/>
        <w:t>1983; Brouwer, 1996; de Bettignies</w:t>
      </w:r>
      <w:r w:rsidRPr="000B1A43">
        <w:rPr>
          <w:rFonts w:ascii="Times New Roman" w:hAnsi="Times New Roman" w:cs="Times New Roman"/>
          <w:i/>
        </w:rPr>
        <w:t xml:space="preserve"> et al.</w:t>
      </w:r>
      <w:r w:rsidRPr="000B1A43">
        <w:rPr>
          <w:rFonts w:ascii="Times New Roman" w:hAnsi="Times New Roman" w:cs="Times New Roman"/>
        </w:rPr>
        <w:t>, 2020)</w:t>
      </w:r>
      <w:r w:rsidRPr="000B1A43">
        <w:rPr>
          <w:rFonts w:ascii="Times New Roman" w:hAnsi="Times New Roman" w:cs="Times New Roman"/>
        </w:rPr>
        <w:fldChar w:fldCharType="end"/>
      </w:r>
      <w:r w:rsidRPr="000B1A43">
        <w:rPr>
          <w:rFonts w:ascii="Times New Roman" w:hAnsi="Times New Roman" w:cs="Times New Roman"/>
        </w:rPr>
        <w:t xml:space="preserve">. What now remains to be investigated is (1) decomposition trajectories of macroalgal detritus with and without physiology and how these compare with seagrasses as the most functionally similar plants, </w:t>
      </w:r>
      <w:ins w:id="242" w:author="Luka Seamus Wright" w:date="2025-06-25T07:37:00Z" w16du:dateUtc="2025-06-24T23:37:00Z">
        <w:r w:rsidR="00640E82">
          <w:rPr>
            <w:rFonts w:ascii="Times New Roman" w:hAnsi="Times New Roman" w:cs="Times New Roman"/>
          </w:rPr>
          <w:t xml:space="preserve">(2) </w:t>
        </w:r>
      </w:ins>
      <w:ins w:id="243" w:author="Luka Seamus Wright" w:date="2025-06-25T07:38:00Z" w16du:dateUtc="2025-06-24T23:38:00Z">
        <w:r w:rsidR="00640E82">
          <w:rPr>
            <w:rFonts w:ascii="Times New Roman" w:hAnsi="Times New Roman" w:cs="Times New Roman"/>
          </w:rPr>
          <w:t>a</w:t>
        </w:r>
        <w:r w:rsidR="00390A86">
          <w:rPr>
            <w:rFonts w:ascii="Times New Roman" w:hAnsi="Times New Roman" w:cs="Times New Roman"/>
          </w:rPr>
          <w:t>n improved decomposition model for macroalgae that explicitly account</w:t>
        </w:r>
      </w:ins>
      <w:ins w:id="244" w:author="Luka Seamus Wright" w:date="2025-06-25T07:39:00Z" w16du:dateUtc="2025-06-24T23:39:00Z">
        <w:r w:rsidR="00390A86">
          <w:rPr>
            <w:rFonts w:ascii="Times New Roman" w:hAnsi="Times New Roman" w:cs="Times New Roman"/>
          </w:rPr>
          <w:t>s</w:t>
        </w:r>
      </w:ins>
      <w:ins w:id="245" w:author="Luka Seamus Wright" w:date="2025-06-25T07:38:00Z" w16du:dateUtc="2025-06-24T23:38:00Z">
        <w:r w:rsidR="00390A86">
          <w:rPr>
            <w:rFonts w:ascii="Times New Roman" w:hAnsi="Times New Roman" w:cs="Times New Roman"/>
          </w:rPr>
          <w:t xml:space="preserve"> for detrital photosynthesis, </w:t>
        </w:r>
      </w:ins>
      <w:r w:rsidRPr="000B1A43">
        <w:rPr>
          <w:rFonts w:ascii="Times New Roman" w:hAnsi="Times New Roman" w:cs="Times New Roman"/>
        </w:rPr>
        <w:t>(</w:t>
      </w:r>
      <w:del w:id="246" w:author="Luka Seamus Wright" w:date="2025-06-25T07:38:00Z" w16du:dateUtc="2025-06-24T23:38:00Z">
        <w:r w:rsidRPr="000B1A43" w:rsidDel="00390A86">
          <w:rPr>
            <w:rFonts w:ascii="Times New Roman" w:hAnsi="Times New Roman" w:cs="Times New Roman"/>
          </w:rPr>
          <w:delText>2</w:delText>
        </w:r>
      </w:del>
      <w:ins w:id="247" w:author="Luka Seamus Wright" w:date="2025-06-25T07:38:00Z" w16du:dateUtc="2025-06-24T23:38:00Z">
        <w:r w:rsidR="00390A86">
          <w:rPr>
            <w:rFonts w:ascii="Times New Roman" w:hAnsi="Times New Roman" w:cs="Times New Roman"/>
          </w:rPr>
          <w:t>3</w:t>
        </w:r>
      </w:ins>
      <w:r w:rsidRPr="000B1A43">
        <w:rPr>
          <w:rFonts w:ascii="Times New Roman" w:hAnsi="Times New Roman" w:cs="Times New Roman"/>
        </w:rPr>
        <w:t>) the prevalence of photosynthesis in eroding, abscised and other senescing tissues, and (</w:t>
      </w:r>
      <w:del w:id="248" w:author="Luka Seamus Wright" w:date="2025-06-25T07:39:00Z" w16du:dateUtc="2025-06-24T23:39:00Z">
        <w:r w:rsidRPr="000B1A43" w:rsidDel="00B74443">
          <w:rPr>
            <w:rFonts w:ascii="Times New Roman" w:hAnsi="Times New Roman" w:cs="Times New Roman"/>
          </w:rPr>
          <w:delText>3</w:delText>
        </w:r>
      </w:del>
      <w:ins w:id="249" w:author="Luka Seamus Wright" w:date="2025-06-25T07:39:00Z" w16du:dateUtc="2025-06-24T23:39:00Z">
        <w:r w:rsidR="00B74443">
          <w:rPr>
            <w:rFonts w:ascii="Times New Roman" w:hAnsi="Times New Roman" w:cs="Times New Roman"/>
          </w:rPr>
          <w:t>4</w:t>
        </w:r>
      </w:ins>
      <w:r w:rsidRPr="000B1A43">
        <w:rPr>
          <w:rFonts w:ascii="Times New Roman" w:hAnsi="Times New Roman" w:cs="Times New Roman"/>
        </w:rPr>
        <w:t xml:space="preserve">) the proportion of the detrital pool that photosynthesises </w:t>
      </w:r>
      <w:r w:rsidRPr="000B1A43">
        <w:rPr>
          <w:rFonts w:ascii="Times New Roman" w:hAnsi="Times New Roman" w:cs="Times New Roman"/>
          <w:i/>
          <w:iCs/>
        </w:rPr>
        <w:t>in situ</w:t>
      </w:r>
      <w:r w:rsidRPr="000B1A43">
        <w:rPr>
          <w:rFonts w:ascii="Times New Roman" w:hAnsi="Times New Roman" w:cs="Times New Roman"/>
        </w:rPr>
        <w:t>.</w:t>
      </w:r>
    </w:p>
    <w:p w14:paraId="03D7BCED" w14:textId="77777777" w:rsidR="00786433" w:rsidRPr="000B1A43" w:rsidRDefault="00786433" w:rsidP="00786433">
      <w:pPr>
        <w:spacing w:line="480" w:lineRule="auto"/>
        <w:rPr>
          <w:rFonts w:ascii="Times New Roman" w:hAnsi="Times New Roman" w:cs="Times New Roman"/>
        </w:rPr>
      </w:pPr>
    </w:p>
    <w:p w14:paraId="067771D2"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Supplementary data</w:t>
      </w:r>
    </w:p>
    <w:p w14:paraId="2F562EBA"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 xml:space="preserve">Supplementary data are available at </w:t>
      </w:r>
      <w:r w:rsidRPr="000B1A43">
        <w:rPr>
          <w:rFonts w:ascii="Times New Roman" w:hAnsi="Times New Roman" w:cs="Times New Roman"/>
          <w:i/>
          <w:iCs/>
        </w:rPr>
        <w:t xml:space="preserve">Annals of Botany </w:t>
      </w:r>
      <w:r w:rsidRPr="000B1A43">
        <w:rPr>
          <w:rFonts w:ascii="Times New Roman" w:hAnsi="Times New Roman" w:cs="Times New Roman"/>
        </w:rPr>
        <w:t>online and consist of the following.</w:t>
      </w:r>
    </w:p>
    <w:p w14:paraId="184B5A35" w14:textId="66663C68"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ab/>
        <w:t>Figure S1: Effect of confounding variables associated with incubation on light-saturated net seagrass photosynthesis. Table S1: Species included in meta-analysis.</w:t>
      </w:r>
      <w:r w:rsidR="00E11BDD">
        <w:rPr>
          <w:rFonts w:ascii="Times New Roman" w:hAnsi="Times New Roman" w:cs="Times New Roman"/>
        </w:rPr>
        <w:t xml:space="preserve"> References: Studies included in the meta-analysis in addition to the present study.</w:t>
      </w:r>
    </w:p>
    <w:p w14:paraId="1DD0656B" w14:textId="77777777" w:rsidR="00786433" w:rsidRPr="000B1A43" w:rsidRDefault="00786433" w:rsidP="00786433">
      <w:pPr>
        <w:spacing w:line="480" w:lineRule="auto"/>
        <w:rPr>
          <w:rFonts w:ascii="Times New Roman" w:hAnsi="Times New Roman" w:cs="Times New Roman"/>
        </w:rPr>
      </w:pPr>
    </w:p>
    <w:p w14:paraId="5ECF7C42"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Funding</w:t>
      </w:r>
    </w:p>
    <w:p w14:paraId="58DEC744"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rPr>
        <w:t>This work was supported by the Forrest Research Foundation Scholarship and Australian Government Research Training Program Scholarship. Open access publishing was facilitated by The University of Western Australia, as part of the Oxford University Press–The University of Western Australia agreement via the Council of Australian University Librarians.</w:t>
      </w:r>
    </w:p>
    <w:p w14:paraId="758F6CFE" w14:textId="77777777" w:rsidR="00786433" w:rsidRPr="000B1A43" w:rsidRDefault="00786433" w:rsidP="00786433">
      <w:pPr>
        <w:spacing w:line="480" w:lineRule="auto"/>
        <w:rPr>
          <w:rFonts w:ascii="Times New Roman" w:hAnsi="Times New Roman" w:cs="Times New Roman"/>
        </w:rPr>
      </w:pPr>
    </w:p>
    <w:p w14:paraId="1A553EB1"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Acknowledgements</w:t>
      </w:r>
    </w:p>
    <w:p w14:paraId="5352CDDD" w14:textId="23B8EAD6"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Thank you to Andy Foggo and Nadia Frontier for inspiring discussions,</w:t>
      </w:r>
      <w:ins w:id="250" w:author="Luka Seamus Wright" w:date="2025-06-24T10:15:00Z" w16du:dateUtc="2025-06-24T02:15:00Z">
        <w:r w:rsidR="00833D1A">
          <w:rPr>
            <w:rFonts w:ascii="Times New Roman" w:hAnsi="Times New Roman" w:cs="Times New Roman"/>
          </w:rPr>
          <w:t xml:space="preserve"> Belinda Martin for </w:t>
        </w:r>
      </w:ins>
      <w:ins w:id="251" w:author="Luka Seamus Wright" w:date="2025-06-24T10:16:00Z" w16du:dateUtc="2025-06-24T02:16:00Z">
        <w:r w:rsidR="00833D1A">
          <w:rPr>
            <w:rFonts w:ascii="Times New Roman" w:hAnsi="Times New Roman" w:cs="Times New Roman"/>
          </w:rPr>
          <w:t xml:space="preserve">introducing me to </w:t>
        </w:r>
        <w:r w:rsidR="00833D1A" w:rsidRPr="00833D1A">
          <w:rPr>
            <w:rFonts w:ascii="Times New Roman" w:hAnsi="Times New Roman" w:cs="Times New Roman"/>
            <w:i/>
            <w:iCs/>
            <w:rPrChange w:id="252" w:author="Luka Seamus Wright" w:date="2025-06-24T10:16:00Z" w16du:dateUtc="2025-06-24T02:16:00Z">
              <w:rPr>
                <w:rFonts w:ascii="Times New Roman" w:hAnsi="Times New Roman" w:cs="Times New Roman"/>
              </w:rPr>
            </w:rPrChange>
          </w:rPr>
          <w:t>Halophila ovalis</w:t>
        </w:r>
        <w:r w:rsidR="00833D1A">
          <w:rPr>
            <w:rFonts w:ascii="Times New Roman" w:hAnsi="Times New Roman" w:cs="Times New Roman"/>
          </w:rPr>
          <w:t xml:space="preserve"> and joining me in the field,</w:t>
        </w:r>
      </w:ins>
      <w:r w:rsidRPr="000B1A43">
        <w:rPr>
          <w:rFonts w:ascii="Times New Roman" w:hAnsi="Times New Roman" w:cs="Times New Roman"/>
        </w:rPr>
        <w:t xml:space="preserve"> Thomas Wernberg for supplying </w:t>
      </w:r>
      <w:r w:rsidRPr="000B1A43">
        <w:rPr>
          <w:rFonts w:ascii="Times New Roman" w:hAnsi="Times New Roman" w:cs="Times New Roman"/>
        </w:rPr>
        <w:lastRenderedPageBreak/>
        <w:t xml:space="preserve">and </w:t>
      </w:r>
      <w:proofErr w:type="spellStart"/>
      <w:r w:rsidRPr="000B1A43">
        <w:rPr>
          <w:rFonts w:ascii="Times New Roman" w:hAnsi="Times New Roman" w:cs="Times New Roman"/>
        </w:rPr>
        <w:t>Chunbo</w:t>
      </w:r>
      <w:proofErr w:type="spellEnd"/>
      <w:r w:rsidRPr="000B1A43">
        <w:rPr>
          <w:rFonts w:ascii="Times New Roman" w:hAnsi="Times New Roman" w:cs="Times New Roman"/>
        </w:rPr>
        <w:t xml:space="preserve"> Liu for repairing the oxygen meter, </w:t>
      </w:r>
      <w:del w:id="253" w:author="Luka Seamus Wright" w:date="2025-06-24T10:17:00Z" w16du:dateUtc="2025-06-24T02:17:00Z">
        <w:r w:rsidRPr="000B1A43" w:rsidDel="00833D1A">
          <w:rPr>
            <w:rFonts w:ascii="Times New Roman" w:hAnsi="Times New Roman" w:cs="Times New Roman"/>
          </w:rPr>
          <w:delText xml:space="preserve">Taylor Simpkins and Mason Sullivan for technical support, </w:delText>
        </w:r>
      </w:del>
      <w:r w:rsidRPr="000B1A43">
        <w:rPr>
          <w:rFonts w:ascii="Times New Roman" w:hAnsi="Times New Roman" w:cs="Times New Roman"/>
        </w:rPr>
        <w:t xml:space="preserve">and Nadia Frontier and Dan van </w:t>
      </w:r>
      <w:proofErr w:type="spellStart"/>
      <w:r w:rsidRPr="000B1A43">
        <w:rPr>
          <w:rFonts w:ascii="Times New Roman" w:hAnsi="Times New Roman" w:cs="Times New Roman"/>
        </w:rPr>
        <w:t>Hees</w:t>
      </w:r>
      <w:proofErr w:type="spellEnd"/>
      <w:r w:rsidRPr="000B1A43">
        <w:rPr>
          <w:rFonts w:ascii="Times New Roman" w:hAnsi="Times New Roman" w:cs="Times New Roman"/>
        </w:rPr>
        <w:t xml:space="preserve"> for sharing data.</w:t>
      </w:r>
    </w:p>
    <w:p w14:paraId="2AB06EA7" w14:textId="77777777" w:rsidR="00786433" w:rsidRPr="000B1A43" w:rsidRDefault="00786433" w:rsidP="00786433">
      <w:pPr>
        <w:spacing w:line="480" w:lineRule="auto"/>
        <w:rPr>
          <w:rFonts w:ascii="Times New Roman" w:hAnsi="Times New Roman" w:cs="Times New Roman"/>
        </w:rPr>
      </w:pPr>
    </w:p>
    <w:p w14:paraId="4D91CE90"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Data availability</w:t>
      </w:r>
    </w:p>
    <w:p w14:paraId="6DAE589B"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rPr>
        <w:t>Experimental data and annotated code are available at github.com/</w:t>
      </w:r>
      <w:proofErr w:type="spellStart"/>
      <w:r w:rsidRPr="000B1A43">
        <w:rPr>
          <w:rFonts w:ascii="Times New Roman" w:hAnsi="Times New Roman" w:cs="Times New Roman"/>
        </w:rPr>
        <w:t>lukaseamus</w:t>
      </w:r>
      <w:proofErr w:type="spellEnd"/>
      <w:r w:rsidRPr="000B1A43">
        <w:rPr>
          <w:rFonts w:ascii="Times New Roman" w:hAnsi="Times New Roman" w:cs="Times New Roman"/>
        </w:rPr>
        <w:t xml:space="preserve">/seagrass-detrital-photosynthesis. The dataset used for meta-analysis is published </w:t>
      </w:r>
      <w:r w:rsidRPr="000B1A43">
        <w:rPr>
          <w:rFonts w:ascii="Times New Roman" w:hAnsi="Times New Roman" w:cs="Times New Roman"/>
        </w:rPr>
        <w:fldChar w:fldCharType="begin"/>
      </w:r>
      <w:r w:rsidRPr="000B1A43">
        <w:rPr>
          <w:rFonts w:ascii="Times New Roman" w:hAnsi="Times New Roman" w:cs="Times New Roman"/>
        </w:rPr>
        <w:instrText>ADDIN BEC{Wright, 2025, #81143}</w:instrText>
      </w:r>
      <w:r w:rsidRPr="000B1A43">
        <w:rPr>
          <w:rFonts w:ascii="Times New Roman" w:hAnsi="Times New Roman" w:cs="Times New Roman"/>
        </w:rPr>
        <w:fldChar w:fldCharType="separate"/>
      </w:r>
      <w:r w:rsidRPr="000B1A43">
        <w:rPr>
          <w:rFonts w:ascii="Times New Roman" w:hAnsi="Times New Roman" w:cs="Times New Roman"/>
        </w:rPr>
        <w:t>(Wright, 2025)</w:t>
      </w:r>
      <w:r w:rsidRPr="000B1A43">
        <w:rPr>
          <w:rFonts w:ascii="Times New Roman" w:hAnsi="Times New Roman" w:cs="Times New Roman"/>
        </w:rPr>
        <w:fldChar w:fldCharType="end"/>
      </w:r>
      <w:r w:rsidRPr="000B1A43">
        <w:rPr>
          <w:rFonts w:ascii="Times New Roman" w:hAnsi="Times New Roman" w:cs="Times New Roman"/>
        </w:rPr>
        <w:t xml:space="preserve"> and can also be accessed at github.com/</w:t>
      </w:r>
      <w:proofErr w:type="spellStart"/>
      <w:r w:rsidRPr="000B1A43">
        <w:rPr>
          <w:rFonts w:ascii="Times New Roman" w:hAnsi="Times New Roman" w:cs="Times New Roman"/>
        </w:rPr>
        <w:t>lukaseamus</w:t>
      </w:r>
      <w:proofErr w:type="spellEnd"/>
      <w:r w:rsidRPr="000B1A43">
        <w:rPr>
          <w:rFonts w:ascii="Times New Roman" w:hAnsi="Times New Roman" w:cs="Times New Roman"/>
        </w:rPr>
        <w:t>/</w:t>
      </w:r>
      <w:proofErr w:type="gramStart"/>
      <w:r w:rsidRPr="000B1A43">
        <w:rPr>
          <w:rFonts w:ascii="Times New Roman" w:hAnsi="Times New Roman" w:cs="Times New Roman"/>
        </w:rPr>
        <w:t>detrital-photosynthesis</w:t>
      </w:r>
      <w:proofErr w:type="gramEnd"/>
      <w:r w:rsidRPr="000B1A43">
        <w:rPr>
          <w:rFonts w:ascii="Times New Roman" w:hAnsi="Times New Roman" w:cs="Times New Roman"/>
        </w:rPr>
        <w:t>. I place no restrictions on data and code availability within the constraints of the specified copyleft licence: GNU General Public License.</w:t>
      </w:r>
    </w:p>
    <w:p w14:paraId="548A1A88" w14:textId="77777777" w:rsidR="00786433" w:rsidRPr="000B1A43" w:rsidRDefault="00786433" w:rsidP="00786433">
      <w:pPr>
        <w:spacing w:line="480" w:lineRule="auto"/>
        <w:rPr>
          <w:rFonts w:ascii="Times New Roman" w:hAnsi="Times New Roman" w:cs="Times New Roman"/>
        </w:rPr>
      </w:pPr>
    </w:p>
    <w:p w14:paraId="5128C6B8"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Figure legends</w:t>
      </w:r>
    </w:p>
    <w:p w14:paraId="245C6F97" w14:textId="77777777" w:rsidR="00786433" w:rsidRPr="000B1A43" w:rsidRDefault="00786433" w:rsidP="00786433">
      <w:pPr>
        <w:spacing w:line="480" w:lineRule="auto"/>
        <w:rPr>
          <w:rFonts w:ascii="Times New Roman" w:hAnsi="Times New Roman" w:cs="Times New Roman"/>
        </w:rPr>
      </w:pPr>
    </w:p>
    <w:p w14:paraId="0931B92B"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Figure 1</w:t>
      </w:r>
      <w:r w:rsidRPr="000B1A43">
        <w:rPr>
          <w:rFonts w:ascii="Times New Roman" w:hAnsi="Times New Roman" w:cs="Times New Roman"/>
        </w:rPr>
        <w:t>. Seagrass detrital photosynthesis. Light-saturated net photosynthesis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per gram of blotted mass (</w:t>
      </w:r>
      <w:r w:rsidRPr="000B1A43">
        <w:rPr>
          <w:rFonts w:ascii="Times New Roman" w:hAnsi="Times New Roman" w:cs="Times New Roman"/>
          <w:b/>
          <w:bCs/>
        </w:rPr>
        <w:t>A</w:t>
      </w:r>
      <w:r w:rsidRPr="000B1A43">
        <w:rPr>
          <w:rFonts w:ascii="Times New Roman" w:hAnsi="Times New Roman" w:cs="Times New Roman"/>
        </w:rPr>
        <w:t>) and per leaf (</w:t>
      </w:r>
      <w:r w:rsidRPr="000B1A43">
        <w:rPr>
          <w:rFonts w:ascii="Times New Roman" w:hAnsi="Times New Roman" w:cs="Times New Roman"/>
          <w:i/>
          <w:iCs/>
        </w:rPr>
        <w:t>H. ovalis</w:t>
      </w:r>
      <w:r w:rsidRPr="000B1A43">
        <w:rPr>
          <w:rFonts w:ascii="Times New Roman" w:hAnsi="Times New Roman" w:cs="Times New Roman"/>
        </w:rPr>
        <w:t>) or leaf cluster (</w:t>
      </w:r>
      <w:r w:rsidRPr="000B1A43">
        <w:rPr>
          <w:rFonts w:ascii="Times New Roman" w:hAnsi="Times New Roman" w:cs="Times New Roman"/>
          <w:i/>
          <w:iCs/>
        </w:rPr>
        <w:t>A. antarctica</w:t>
      </w:r>
      <w:r w:rsidRPr="000B1A43">
        <w:rPr>
          <w:rFonts w:ascii="Times New Roman" w:hAnsi="Times New Roman" w:cs="Times New Roman"/>
        </w:rPr>
        <w:t>) (</w:t>
      </w:r>
      <w:r w:rsidRPr="000B1A43">
        <w:rPr>
          <w:rFonts w:ascii="Times New Roman" w:hAnsi="Times New Roman" w:cs="Times New Roman"/>
          <w:b/>
          <w:bCs/>
        </w:rPr>
        <w:t>B</w:t>
      </w:r>
      <w:r w:rsidRPr="000B1A43">
        <w:rPr>
          <w:rFonts w:ascii="Times New Roman" w:hAnsi="Times New Roman" w:cs="Times New Roman"/>
        </w:rPr>
        <w:t xml:space="preserve">) as a function of time post-excision. Distributions are kernel density estimates of priors and posteriors for parameters (Equation 2) with vertical lines demarking the central 50, 80 and 90% of probability density. In </w:t>
      </w:r>
      <w:r w:rsidRPr="000B1A43">
        <w:rPr>
          <w:rFonts w:ascii="Times New Roman" w:hAnsi="Times New Roman" w:cs="Times New Roman"/>
          <w:b/>
          <w:bCs/>
        </w:rPr>
        <w:t>B</w:t>
      </w:r>
      <w:r w:rsidRPr="000B1A43">
        <w:rPr>
          <w:rFonts w:ascii="Times New Roman" w:hAnsi="Times New Roman" w:cs="Times New Roman"/>
        </w:rPr>
        <w:t xml:space="preserve">, distributions for </w:t>
      </w:r>
      <w:r w:rsidRPr="000B1A43">
        <w:rPr>
          <w:rFonts w:ascii="Times New Roman" w:hAnsi="Times New Roman" w:cs="Times New Roman"/>
          <w:i/>
          <w:iCs/>
        </w:rPr>
        <w:t>α</w:t>
      </w:r>
      <w:r w:rsidRPr="000B1A43">
        <w:rPr>
          <w:rFonts w:ascii="Times New Roman" w:hAnsi="Times New Roman" w:cs="Times New Roman"/>
        </w:rPr>
        <w:t xml:space="preserve"> and </w:t>
      </w:r>
      <w:r w:rsidRPr="000B1A43">
        <w:rPr>
          <w:rFonts w:ascii="Times New Roman" w:hAnsi="Times New Roman" w:cs="Times New Roman"/>
          <w:i/>
          <w:iCs/>
        </w:rPr>
        <w:t>τ</w:t>
      </w:r>
      <w:r w:rsidRPr="000B1A43">
        <w:rPr>
          <w:rFonts w:ascii="Times New Roman" w:hAnsi="Times New Roman" w:cs="Times New Roman"/>
        </w:rPr>
        <w:t xml:space="preserve"> are not shown because they were modelled on the sample mass scale with an appropriate prior that cannot be converted to the leaf mass scale (see Table 1 for numerical estimates of </w:t>
      </w:r>
      <w:r w:rsidRPr="000B1A43">
        <w:rPr>
          <w:rFonts w:ascii="Times New Roman" w:hAnsi="Times New Roman" w:cs="Times New Roman"/>
          <w:i/>
          <w:iCs/>
        </w:rPr>
        <w:t>α</w:t>
      </w:r>
      <w:r w:rsidRPr="000B1A43">
        <w:rPr>
          <w:rFonts w:ascii="Times New Roman" w:hAnsi="Times New Roman" w:cs="Times New Roman"/>
        </w:rPr>
        <w:t xml:space="preserve"> and </w:t>
      </w:r>
      <w:r w:rsidRPr="000B1A43">
        <w:rPr>
          <w:rFonts w:ascii="Times New Roman" w:hAnsi="Times New Roman" w:cs="Times New Roman"/>
          <w:i/>
          <w:iCs/>
        </w:rPr>
        <w:t>τ</w:t>
      </w:r>
      <w:r w:rsidRPr="000B1A43">
        <w:rPr>
          <w:rFonts w:ascii="Times New Roman" w:hAnsi="Times New Roman" w:cs="Times New Roman"/>
        </w:rPr>
        <w:t xml:space="preserve">). Violins are kernel density estimates of posterior probability distributions for observations (Equation 1), showing the measurement error which is associated with my method and was incorporated into the model. Lines and intervals are medians and the central 50, 80 and 90% of posterior probability for </w:t>
      </w:r>
      <w:r w:rsidRPr="000B1A43">
        <w:rPr>
          <w:rFonts w:ascii="Times New Roman" w:hAnsi="Times New Roman" w:cs="Times New Roman"/>
          <w:i/>
          <w:iCs/>
        </w:rPr>
        <w:t>P</w:t>
      </w:r>
      <w:r w:rsidRPr="000B1A43">
        <w:rPr>
          <w:rFonts w:ascii="Times New Roman" w:hAnsi="Times New Roman" w:cs="Times New Roman"/>
          <w:vertAlign w:val="subscript"/>
        </w:rPr>
        <w:t>µ</w:t>
      </w:r>
      <w:r w:rsidRPr="000B1A43">
        <w:rPr>
          <w:rFonts w:ascii="Times New Roman" w:hAnsi="Times New Roman" w:cs="Times New Roman"/>
        </w:rPr>
        <w:t xml:space="preserve">, the mean prediction of </w:t>
      </w:r>
      <w:r w:rsidRPr="000B1A43">
        <w:rPr>
          <w:rFonts w:ascii="Times New Roman" w:hAnsi="Times New Roman" w:cs="Times New Roman"/>
          <w:i/>
          <w:iCs/>
        </w:rPr>
        <w:t>P</w:t>
      </w:r>
      <w:r w:rsidRPr="000B1A43">
        <w:rPr>
          <w:rFonts w:ascii="Times New Roman" w:hAnsi="Times New Roman" w:cs="Times New Roman"/>
          <w:vertAlign w:val="subscript"/>
        </w:rPr>
        <w:t>max</w:t>
      </w:r>
      <w:r w:rsidRPr="000B1A43">
        <w:rPr>
          <w:rFonts w:ascii="Times New Roman" w:hAnsi="Times New Roman" w:cs="Times New Roman"/>
        </w:rPr>
        <w:t xml:space="preserve"> (Equation 2). Light grey lines encompass the central 90% of prior probability.</w:t>
      </w:r>
    </w:p>
    <w:p w14:paraId="53995AC5" w14:textId="77777777" w:rsidR="00786433" w:rsidRPr="000B1A43" w:rsidRDefault="00786433" w:rsidP="00786433">
      <w:pPr>
        <w:spacing w:line="480" w:lineRule="auto"/>
        <w:rPr>
          <w:rFonts w:ascii="Times New Roman" w:hAnsi="Times New Roman" w:cs="Times New Roman"/>
        </w:rPr>
      </w:pPr>
    </w:p>
    <w:p w14:paraId="3D3C2197" w14:textId="77777777" w:rsidR="00786433" w:rsidRPr="000B1A43" w:rsidRDefault="00786433" w:rsidP="00786433">
      <w:pPr>
        <w:spacing w:line="480" w:lineRule="auto"/>
        <w:rPr>
          <w:rFonts w:ascii="Times New Roman" w:hAnsi="Times New Roman" w:cs="Times New Roman"/>
        </w:rPr>
      </w:pPr>
      <w:r w:rsidRPr="000B1A43">
        <w:rPr>
          <w:rFonts w:ascii="Times New Roman" w:hAnsi="Times New Roman" w:cs="Times New Roman"/>
          <w:b/>
          <w:bCs/>
        </w:rPr>
        <w:t>Figure 2</w:t>
      </w:r>
      <w:r w:rsidRPr="000B1A43">
        <w:rPr>
          <w:rFonts w:ascii="Times New Roman" w:hAnsi="Times New Roman" w:cs="Times New Roman"/>
        </w:rPr>
        <w:t>. Detrital photosynthesis meta-analysis. Photosynthesis (</w:t>
      </w:r>
      <w:r w:rsidRPr="000B1A43">
        <w:rPr>
          <w:rFonts w:ascii="Times New Roman" w:hAnsi="Times New Roman" w:cs="Times New Roman"/>
          <w:i/>
          <w:iCs/>
        </w:rPr>
        <w:t>P</w:t>
      </w:r>
      <w:r w:rsidRPr="000B1A43">
        <w:rPr>
          <w:rFonts w:ascii="Times New Roman" w:hAnsi="Times New Roman" w:cs="Times New Roman"/>
        </w:rPr>
        <w:t>) and chlorophyll (</w:t>
      </w:r>
      <w:proofErr w:type="spellStart"/>
      <w:r w:rsidRPr="000B1A43">
        <w:rPr>
          <w:rFonts w:ascii="Times New Roman" w:hAnsi="Times New Roman" w:cs="Times New Roman"/>
          <w:i/>
          <w:iCs/>
        </w:rPr>
        <w:t>Chl</w:t>
      </w:r>
      <w:proofErr w:type="spellEnd"/>
      <w:r w:rsidRPr="000B1A43">
        <w:rPr>
          <w:rFonts w:ascii="Times New Roman" w:hAnsi="Times New Roman" w:cs="Times New Roman"/>
        </w:rPr>
        <w:t>) variables as a function of time post-excision across four major plant groups: terrestrial plants (</w:t>
      </w:r>
      <w:proofErr w:type="spellStart"/>
      <w:r w:rsidRPr="000B1A43">
        <w:rPr>
          <w:rFonts w:ascii="Times New Roman" w:hAnsi="Times New Roman" w:cs="Times New Roman"/>
        </w:rPr>
        <w:t>Streptophyta</w:t>
      </w:r>
      <w:proofErr w:type="spellEnd"/>
      <w:r w:rsidRPr="000B1A43">
        <w:rPr>
          <w:rFonts w:ascii="Times New Roman" w:hAnsi="Times New Roman" w:cs="Times New Roman"/>
        </w:rPr>
        <w:t xml:space="preserve"> excluding aquatic plants), freshwater plants (</w:t>
      </w:r>
      <w:proofErr w:type="spellStart"/>
      <w:r w:rsidRPr="000B1A43">
        <w:rPr>
          <w:rFonts w:ascii="Times New Roman" w:hAnsi="Times New Roman" w:cs="Times New Roman"/>
        </w:rPr>
        <w:t>Alismatales</w:t>
      </w:r>
      <w:proofErr w:type="spellEnd"/>
      <w:r w:rsidRPr="000B1A43">
        <w:rPr>
          <w:rFonts w:ascii="Times New Roman" w:hAnsi="Times New Roman" w:cs="Times New Roman"/>
        </w:rPr>
        <w:t xml:space="preserve"> excluding seagrasses), seagrasses, and seaweeds (Chlorophyta and Heterokontophyta excluding freshwater macroalgae). Distributions are kernel density estimates of priors and posteriors for parameters with vertical lines demarking the central 50, 80 and 90% of probability density. Points are observations and lines and intervals are medians and the central 50, 80 and 90% of posterior probability for the mean prediction. Light grey lines encompass the central 90% of prior probability. Note that several observations outside prior probability space were excluded from the plot for clarity but not from the analysis. </w:t>
      </w:r>
    </w:p>
    <w:p w14:paraId="46E17885" w14:textId="77777777" w:rsidR="00786433" w:rsidRPr="000B1A43" w:rsidRDefault="00786433" w:rsidP="00786433">
      <w:pPr>
        <w:spacing w:line="480" w:lineRule="auto"/>
        <w:rPr>
          <w:rFonts w:ascii="Times New Roman" w:hAnsi="Times New Roman" w:cs="Times New Roman"/>
        </w:rPr>
      </w:pPr>
    </w:p>
    <w:p w14:paraId="52D957EA" w14:textId="77777777" w:rsidR="00786433" w:rsidRPr="000B1A43" w:rsidRDefault="00786433" w:rsidP="00786433">
      <w:pPr>
        <w:spacing w:line="480" w:lineRule="auto"/>
        <w:rPr>
          <w:rFonts w:ascii="Times New Roman" w:hAnsi="Times New Roman" w:cs="Times New Roman"/>
          <w:b/>
          <w:bCs/>
        </w:rPr>
      </w:pPr>
      <w:r w:rsidRPr="000B1A43">
        <w:rPr>
          <w:rFonts w:ascii="Times New Roman" w:hAnsi="Times New Roman" w:cs="Times New Roman"/>
          <w:b/>
          <w:bCs/>
        </w:rPr>
        <w:t>Literature cited</w:t>
      </w:r>
    </w:p>
    <w:p w14:paraId="770E7E6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rPr>
        <w:fldChar w:fldCharType="begin"/>
      </w:r>
      <w:r w:rsidRPr="000B1A43">
        <w:rPr>
          <w:rFonts w:ascii="Times New Roman" w:hAnsi="Times New Roman" w:cs="Times New Roman"/>
        </w:rPr>
        <w:instrText>ADDIN BB</w:instrText>
      </w:r>
      <w:r w:rsidRPr="000B1A43">
        <w:rPr>
          <w:rFonts w:ascii="Times New Roman" w:hAnsi="Times New Roman" w:cs="Times New Roman"/>
        </w:rPr>
        <w:fldChar w:fldCharType="separate"/>
      </w:r>
      <w:r w:rsidRPr="000B1A43">
        <w:rPr>
          <w:rFonts w:ascii="Times New Roman" w:hAnsi="Times New Roman" w:cs="Times New Roman"/>
          <w:b/>
          <w:kern w:val="0"/>
        </w:rPr>
        <w:t>Albright LJ, Chocair J, Masuda K, Valdes M</w:t>
      </w:r>
      <w:r w:rsidRPr="000B1A43">
        <w:rPr>
          <w:rFonts w:ascii="Times New Roman" w:hAnsi="Times New Roman" w:cs="Times New Roman"/>
          <w:kern w:val="0"/>
        </w:rPr>
        <w:t xml:space="preserve">. </w:t>
      </w:r>
      <w:r w:rsidRPr="000B1A43">
        <w:rPr>
          <w:rFonts w:ascii="Times New Roman" w:hAnsi="Times New Roman" w:cs="Times New Roman"/>
          <w:b/>
          <w:kern w:val="0"/>
        </w:rPr>
        <w:t>1982</w:t>
      </w:r>
      <w:r w:rsidRPr="000B1A43">
        <w:rPr>
          <w:rFonts w:ascii="Times New Roman" w:hAnsi="Times New Roman" w:cs="Times New Roman"/>
          <w:kern w:val="0"/>
        </w:rPr>
        <w:t xml:space="preserve">. Degradation of the kelps </w:t>
      </w:r>
      <w:r w:rsidRPr="000B1A43">
        <w:rPr>
          <w:rFonts w:ascii="Times New Roman" w:hAnsi="Times New Roman" w:cs="Times New Roman"/>
          <w:i/>
          <w:kern w:val="0"/>
        </w:rPr>
        <w:t>Macrocystis integrifolia</w:t>
      </w:r>
      <w:r w:rsidRPr="000B1A43">
        <w:rPr>
          <w:rFonts w:ascii="Times New Roman" w:hAnsi="Times New Roman" w:cs="Times New Roman"/>
          <w:kern w:val="0"/>
        </w:rPr>
        <w:t xml:space="preserve"> and </w:t>
      </w:r>
      <w:r w:rsidRPr="000B1A43">
        <w:rPr>
          <w:rFonts w:ascii="Times New Roman" w:hAnsi="Times New Roman" w:cs="Times New Roman"/>
          <w:i/>
          <w:kern w:val="0"/>
        </w:rPr>
        <w:t>Nereocystis luetkeana</w:t>
      </w:r>
      <w:r w:rsidRPr="000B1A43">
        <w:rPr>
          <w:rFonts w:ascii="Times New Roman" w:hAnsi="Times New Roman" w:cs="Times New Roman"/>
          <w:kern w:val="0"/>
        </w:rPr>
        <w:t xml:space="preserve"> in British Columbia coastal waters. In Srivastava LM (ed) Synthetic and Degradative Processes in Marine Macrophytes. De Gruyter, Berlin, pp 215-234. https://doi.org/10.1515/9783110837988-015.</w:t>
      </w:r>
    </w:p>
    <w:p w14:paraId="02151450"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Apostolaki ET, Lavery PS, Litsi‐Mizan V</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2024</w:t>
      </w:r>
      <w:r w:rsidRPr="000B1A43">
        <w:rPr>
          <w:rFonts w:ascii="Times New Roman" w:hAnsi="Times New Roman" w:cs="Times New Roman"/>
          <w:kern w:val="0"/>
        </w:rPr>
        <w:t>. Patterns of carbon and nitrogen accumulation in seagrass (</w:t>
      </w:r>
      <w:r w:rsidRPr="000B1A43">
        <w:rPr>
          <w:rFonts w:ascii="Times New Roman" w:hAnsi="Times New Roman" w:cs="Times New Roman"/>
          <w:i/>
          <w:kern w:val="0"/>
        </w:rPr>
        <w:t>Posidonia oceanica</w:t>
      </w:r>
      <w:r w:rsidRPr="000B1A43">
        <w:rPr>
          <w:rFonts w:ascii="Times New Roman" w:hAnsi="Times New Roman" w:cs="Times New Roman"/>
          <w:kern w:val="0"/>
        </w:rPr>
        <w:t xml:space="preserve">) meadows of the Eastern Mediterranean Sea. </w:t>
      </w:r>
      <w:r w:rsidRPr="000B1A43">
        <w:rPr>
          <w:rFonts w:ascii="Times New Roman" w:hAnsi="Times New Roman" w:cs="Times New Roman"/>
          <w:i/>
          <w:kern w:val="0"/>
        </w:rPr>
        <w:t>Journal of Geophysical Research: Biogeosciences</w:t>
      </w:r>
      <w:r w:rsidRPr="000B1A43">
        <w:rPr>
          <w:rFonts w:ascii="Times New Roman" w:hAnsi="Times New Roman" w:cs="Times New Roman"/>
          <w:kern w:val="0"/>
        </w:rPr>
        <w:t xml:space="preserve"> </w:t>
      </w:r>
      <w:r w:rsidRPr="000B1A43">
        <w:rPr>
          <w:rFonts w:ascii="Times New Roman" w:hAnsi="Times New Roman" w:cs="Times New Roman"/>
          <w:b/>
          <w:kern w:val="0"/>
        </w:rPr>
        <w:t>129</w:t>
      </w:r>
      <w:r w:rsidRPr="000B1A43">
        <w:rPr>
          <w:rFonts w:ascii="Times New Roman" w:hAnsi="Times New Roman" w:cs="Times New Roman"/>
          <w:kern w:val="0"/>
        </w:rPr>
        <w:t>: e2024JG008163. https://doi.org/10.1029/2024jg008163.</w:t>
      </w:r>
    </w:p>
    <w:p w14:paraId="7DB8E626" w14:textId="77777777" w:rsidR="0078643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Bedford AP, Moore PG</w:t>
      </w:r>
      <w:r w:rsidRPr="000B1A43">
        <w:rPr>
          <w:rFonts w:ascii="Times New Roman" w:hAnsi="Times New Roman" w:cs="Times New Roman"/>
          <w:kern w:val="0"/>
        </w:rPr>
        <w:t>.</w:t>
      </w:r>
      <w:r w:rsidRPr="000B1A43">
        <w:rPr>
          <w:rFonts w:ascii="Times New Roman" w:hAnsi="Times New Roman" w:cs="Times New Roman"/>
          <w:b/>
          <w:kern w:val="0"/>
        </w:rPr>
        <w:t xml:space="preserve"> 1984</w:t>
      </w:r>
      <w:r w:rsidRPr="000B1A43">
        <w:rPr>
          <w:rFonts w:ascii="Times New Roman" w:hAnsi="Times New Roman" w:cs="Times New Roman"/>
          <w:kern w:val="0"/>
        </w:rPr>
        <w:t xml:space="preserve">. Macrofaunal involvement in the sublittoral decay of kelp debris: the detritivore community and species interactions. </w:t>
      </w:r>
      <w:r w:rsidRPr="000B1A43">
        <w:rPr>
          <w:rFonts w:ascii="Times New Roman" w:hAnsi="Times New Roman" w:cs="Times New Roman"/>
          <w:i/>
          <w:kern w:val="0"/>
        </w:rPr>
        <w:t>Estuarine, Coastal and Shelf Science</w:t>
      </w:r>
      <w:r w:rsidRPr="000B1A43">
        <w:rPr>
          <w:rFonts w:ascii="Times New Roman" w:hAnsi="Times New Roman" w:cs="Times New Roman"/>
          <w:kern w:val="0"/>
        </w:rPr>
        <w:t xml:space="preserve"> </w:t>
      </w:r>
      <w:r w:rsidRPr="000B1A43">
        <w:rPr>
          <w:rFonts w:ascii="Times New Roman" w:hAnsi="Times New Roman" w:cs="Times New Roman"/>
          <w:b/>
          <w:kern w:val="0"/>
        </w:rPr>
        <w:t>18</w:t>
      </w:r>
      <w:r w:rsidRPr="000B1A43">
        <w:rPr>
          <w:rFonts w:ascii="Times New Roman" w:hAnsi="Times New Roman" w:cs="Times New Roman"/>
          <w:kern w:val="0"/>
        </w:rPr>
        <w:t>: 97–111. https://doi.org/10.1016/0272-7714(84)90009-x.</w:t>
      </w:r>
    </w:p>
    <w:p w14:paraId="5BF201DB" w14:textId="77777777" w:rsidR="00CE3EB4" w:rsidRPr="000B1A43" w:rsidRDefault="00CE3EB4" w:rsidP="00CE3EB4">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de Bettignies F, Dauby P, Thomas F</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2020</w:t>
      </w:r>
      <w:r w:rsidRPr="000B1A43">
        <w:rPr>
          <w:rFonts w:ascii="Times New Roman" w:hAnsi="Times New Roman" w:cs="Times New Roman"/>
          <w:kern w:val="0"/>
        </w:rPr>
        <w:t xml:space="preserve">. Degradation dynamics and processes associated with the accumulation of </w:t>
      </w:r>
      <w:r w:rsidRPr="000B1A43">
        <w:rPr>
          <w:rFonts w:ascii="Times New Roman" w:hAnsi="Times New Roman" w:cs="Times New Roman"/>
          <w:i/>
          <w:kern w:val="0"/>
        </w:rPr>
        <w:t>Laminaria hyperborea</w:t>
      </w:r>
      <w:r w:rsidRPr="000B1A43">
        <w:rPr>
          <w:rFonts w:ascii="Times New Roman" w:hAnsi="Times New Roman" w:cs="Times New Roman"/>
          <w:kern w:val="0"/>
        </w:rPr>
        <w:t xml:space="preserve"> (Phaeophyceae) kelp fragments: an in situ experimental approach. </w:t>
      </w:r>
      <w:r w:rsidRPr="000B1A43">
        <w:rPr>
          <w:rFonts w:ascii="Times New Roman" w:hAnsi="Times New Roman" w:cs="Times New Roman"/>
          <w:i/>
          <w:kern w:val="0"/>
        </w:rPr>
        <w:t>Journal of Phycology</w:t>
      </w:r>
      <w:r w:rsidRPr="000B1A43">
        <w:rPr>
          <w:rFonts w:ascii="Times New Roman" w:hAnsi="Times New Roman" w:cs="Times New Roman"/>
          <w:kern w:val="0"/>
        </w:rPr>
        <w:t xml:space="preserve"> </w:t>
      </w:r>
      <w:r w:rsidRPr="000B1A43">
        <w:rPr>
          <w:rFonts w:ascii="Times New Roman" w:hAnsi="Times New Roman" w:cs="Times New Roman"/>
          <w:b/>
          <w:kern w:val="0"/>
        </w:rPr>
        <w:t>56</w:t>
      </w:r>
      <w:r w:rsidRPr="000B1A43">
        <w:rPr>
          <w:rFonts w:ascii="Times New Roman" w:hAnsi="Times New Roman" w:cs="Times New Roman"/>
          <w:kern w:val="0"/>
        </w:rPr>
        <w:t>: 1481–1492. https://doi.org/10.1111/jpy.13041.</w:t>
      </w:r>
    </w:p>
    <w:p w14:paraId="58AFC951" w14:textId="06DA4F07" w:rsidR="00CE3EB4" w:rsidRPr="000B1A43" w:rsidRDefault="00CE3EB4" w:rsidP="00CE3EB4">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de Bettignies T, Wernberg T, Lavery PS, Vanderklift MA, Mohring MB</w:t>
      </w:r>
      <w:r w:rsidRPr="000B1A43">
        <w:rPr>
          <w:rFonts w:ascii="Times New Roman" w:hAnsi="Times New Roman" w:cs="Times New Roman"/>
          <w:kern w:val="0"/>
        </w:rPr>
        <w:t>.</w:t>
      </w:r>
      <w:r w:rsidRPr="000B1A43">
        <w:rPr>
          <w:rFonts w:ascii="Times New Roman" w:hAnsi="Times New Roman" w:cs="Times New Roman"/>
          <w:b/>
          <w:kern w:val="0"/>
        </w:rPr>
        <w:t xml:space="preserve"> 2013</w:t>
      </w:r>
      <w:r w:rsidRPr="000B1A43">
        <w:rPr>
          <w:rFonts w:ascii="Times New Roman" w:hAnsi="Times New Roman" w:cs="Times New Roman"/>
          <w:kern w:val="0"/>
        </w:rPr>
        <w:t xml:space="preserve">. Contrasting mechanisms of dislodgement and erosion contribute to production of kelp detritus. </w:t>
      </w:r>
      <w:r w:rsidRPr="000B1A43">
        <w:rPr>
          <w:rFonts w:ascii="Times New Roman" w:hAnsi="Times New Roman" w:cs="Times New Roman"/>
          <w:i/>
          <w:kern w:val="0"/>
        </w:rPr>
        <w:t>Limnology and Oceanography</w:t>
      </w:r>
      <w:r w:rsidRPr="000B1A43">
        <w:rPr>
          <w:rFonts w:ascii="Times New Roman" w:hAnsi="Times New Roman" w:cs="Times New Roman"/>
          <w:kern w:val="0"/>
        </w:rPr>
        <w:t xml:space="preserve"> </w:t>
      </w:r>
      <w:r w:rsidRPr="000B1A43">
        <w:rPr>
          <w:rFonts w:ascii="Times New Roman" w:hAnsi="Times New Roman" w:cs="Times New Roman"/>
          <w:b/>
          <w:kern w:val="0"/>
        </w:rPr>
        <w:t>58</w:t>
      </w:r>
      <w:r w:rsidRPr="000B1A43">
        <w:rPr>
          <w:rFonts w:ascii="Times New Roman" w:hAnsi="Times New Roman" w:cs="Times New Roman"/>
          <w:kern w:val="0"/>
        </w:rPr>
        <w:t>: 1680–1688. https://doi.org/10.4319/lo.2013.58.5.1680.</w:t>
      </w:r>
    </w:p>
    <w:p w14:paraId="39623CA3"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Birch PB, Gabrielson JO, Hamel KS</w:t>
      </w:r>
      <w:r w:rsidRPr="000B1A43">
        <w:rPr>
          <w:rFonts w:ascii="Times New Roman" w:hAnsi="Times New Roman" w:cs="Times New Roman"/>
          <w:kern w:val="0"/>
        </w:rPr>
        <w:t>.</w:t>
      </w:r>
      <w:r w:rsidRPr="000B1A43">
        <w:rPr>
          <w:rFonts w:ascii="Times New Roman" w:hAnsi="Times New Roman" w:cs="Times New Roman"/>
          <w:b/>
          <w:kern w:val="0"/>
        </w:rPr>
        <w:t xml:space="preserve"> 1983</w:t>
      </w:r>
      <w:r w:rsidRPr="000B1A43">
        <w:rPr>
          <w:rFonts w:ascii="Times New Roman" w:hAnsi="Times New Roman" w:cs="Times New Roman"/>
          <w:kern w:val="0"/>
        </w:rPr>
        <w:t xml:space="preserve">. Decomposition of </w:t>
      </w:r>
      <w:r w:rsidRPr="000B1A43">
        <w:rPr>
          <w:rFonts w:ascii="Times New Roman" w:hAnsi="Times New Roman" w:cs="Times New Roman"/>
          <w:i/>
          <w:kern w:val="0"/>
        </w:rPr>
        <w:t>Cladophora</w:t>
      </w:r>
      <w:r w:rsidRPr="000B1A43">
        <w:rPr>
          <w:rFonts w:ascii="Times New Roman" w:hAnsi="Times New Roman" w:cs="Times New Roman"/>
          <w:kern w:val="0"/>
        </w:rPr>
        <w:t xml:space="preserve">. I. Field studies in the Peel-Harvey estuarine system, Western Australia. </w:t>
      </w:r>
      <w:r w:rsidRPr="000B1A43">
        <w:rPr>
          <w:rFonts w:ascii="Times New Roman" w:hAnsi="Times New Roman" w:cs="Times New Roman"/>
          <w:i/>
          <w:kern w:val="0"/>
        </w:rPr>
        <w:t>Botanica Marina</w:t>
      </w:r>
      <w:r w:rsidRPr="000B1A43">
        <w:rPr>
          <w:rFonts w:ascii="Times New Roman" w:hAnsi="Times New Roman" w:cs="Times New Roman"/>
          <w:kern w:val="0"/>
        </w:rPr>
        <w:t xml:space="preserve"> </w:t>
      </w:r>
      <w:r w:rsidRPr="000B1A43">
        <w:rPr>
          <w:rFonts w:ascii="Times New Roman" w:hAnsi="Times New Roman" w:cs="Times New Roman"/>
          <w:b/>
          <w:kern w:val="0"/>
        </w:rPr>
        <w:t>26</w:t>
      </w:r>
      <w:r w:rsidRPr="000B1A43">
        <w:rPr>
          <w:rFonts w:ascii="Times New Roman" w:hAnsi="Times New Roman" w:cs="Times New Roman"/>
          <w:kern w:val="0"/>
        </w:rPr>
        <w:t>: 165–172. https://doi.org/10.1515/botm.1983.26.4.165.</w:t>
      </w:r>
    </w:p>
    <w:p w14:paraId="08BD1B26"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Björk M, Weil A, Semesi S, Beer S</w:t>
      </w:r>
      <w:r w:rsidRPr="000B1A43">
        <w:rPr>
          <w:rFonts w:ascii="Times New Roman" w:hAnsi="Times New Roman" w:cs="Times New Roman"/>
          <w:kern w:val="0"/>
        </w:rPr>
        <w:t>.</w:t>
      </w:r>
      <w:r w:rsidRPr="000B1A43">
        <w:rPr>
          <w:rFonts w:ascii="Times New Roman" w:hAnsi="Times New Roman" w:cs="Times New Roman"/>
          <w:b/>
          <w:kern w:val="0"/>
        </w:rPr>
        <w:t xml:space="preserve"> 1997</w:t>
      </w:r>
      <w:r w:rsidRPr="000B1A43">
        <w:rPr>
          <w:rFonts w:ascii="Times New Roman" w:hAnsi="Times New Roman" w:cs="Times New Roman"/>
          <w:kern w:val="0"/>
        </w:rPr>
        <w:t xml:space="preserve">. Photosynthetic utilisation of inorganic carbon by seagrasses from Zanzibar, East Africa. </w:t>
      </w:r>
      <w:r w:rsidRPr="000B1A43">
        <w:rPr>
          <w:rFonts w:ascii="Times New Roman" w:hAnsi="Times New Roman" w:cs="Times New Roman"/>
          <w:i/>
          <w:kern w:val="0"/>
        </w:rPr>
        <w:t>Marine Biology</w:t>
      </w:r>
      <w:r w:rsidRPr="000B1A43">
        <w:rPr>
          <w:rFonts w:ascii="Times New Roman" w:hAnsi="Times New Roman" w:cs="Times New Roman"/>
          <w:kern w:val="0"/>
        </w:rPr>
        <w:t xml:space="preserve"> </w:t>
      </w:r>
      <w:r w:rsidRPr="000B1A43">
        <w:rPr>
          <w:rFonts w:ascii="Times New Roman" w:hAnsi="Times New Roman" w:cs="Times New Roman"/>
          <w:b/>
          <w:kern w:val="0"/>
        </w:rPr>
        <w:t>129</w:t>
      </w:r>
      <w:r w:rsidRPr="000B1A43">
        <w:rPr>
          <w:rFonts w:ascii="Times New Roman" w:hAnsi="Times New Roman" w:cs="Times New Roman"/>
          <w:kern w:val="0"/>
        </w:rPr>
        <w:t>: 363–366. https://doi.org/10.1007/s002270050176.</w:t>
      </w:r>
    </w:p>
    <w:p w14:paraId="59C743CA" w14:textId="77777777" w:rsidR="00786433" w:rsidRDefault="00786433" w:rsidP="00786433">
      <w:pPr>
        <w:tabs>
          <w:tab w:val="left" w:pos="560"/>
        </w:tabs>
        <w:autoSpaceDE w:val="0"/>
        <w:autoSpaceDN w:val="0"/>
        <w:adjustRightInd w:val="0"/>
        <w:spacing w:line="480" w:lineRule="auto"/>
        <w:ind w:left="540" w:hanging="540"/>
        <w:rPr>
          <w:ins w:id="254" w:author="Luka Seamus Wright" w:date="2025-06-24T10:21:00Z" w16du:dateUtc="2025-06-24T02:21:00Z"/>
          <w:rFonts w:ascii="Times New Roman" w:hAnsi="Times New Roman" w:cs="Times New Roman"/>
          <w:kern w:val="0"/>
        </w:rPr>
      </w:pPr>
      <w:r w:rsidRPr="000B1A43">
        <w:rPr>
          <w:rFonts w:ascii="Times New Roman" w:hAnsi="Times New Roman" w:cs="Times New Roman"/>
          <w:b/>
          <w:kern w:val="0"/>
        </w:rPr>
        <w:t>Blum LK, Mills AL</w:t>
      </w:r>
      <w:r w:rsidRPr="000B1A43">
        <w:rPr>
          <w:rFonts w:ascii="Times New Roman" w:hAnsi="Times New Roman" w:cs="Times New Roman"/>
          <w:kern w:val="0"/>
        </w:rPr>
        <w:t>.</w:t>
      </w:r>
      <w:r w:rsidRPr="000B1A43">
        <w:rPr>
          <w:rFonts w:ascii="Times New Roman" w:hAnsi="Times New Roman" w:cs="Times New Roman"/>
          <w:b/>
          <w:kern w:val="0"/>
        </w:rPr>
        <w:t xml:space="preserve"> 1991</w:t>
      </w:r>
      <w:r w:rsidRPr="000B1A43">
        <w:rPr>
          <w:rFonts w:ascii="Times New Roman" w:hAnsi="Times New Roman" w:cs="Times New Roman"/>
          <w:kern w:val="0"/>
        </w:rPr>
        <w:t xml:space="preserve">. Microbial growth and activity during the initial stages of seagrass decomposition.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70</w:t>
      </w:r>
      <w:r w:rsidRPr="000B1A43">
        <w:rPr>
          <w:rFonts w:ascii="Times New Roman" w:hAnsi="Times New Roman" w:cs="Times New Roman"/>
          <w:kern w:val="0"/>
        </w:rPr>
        <w:t>: 73–82. https://doi.org/10.3354/meps070073.</w:t>
      </w:r>
    </w:p>
    <w:p w14:paraId="7E29A341" w14:textId="7E0BBC1F" w:rsidR="00324C04" w:rsidRPr="00324C04" w:rsidRDefault="00324C04" w:rsidP="00786433">
      <w:pPr>
        <w:tabs>
          <w:tab w:val="left" w:pos="560"/>
        </w:tabs>
        <w:autoSpaceDE w:val="0"/>
        <w:autoSpaceDN w:val="0"/>
        <w:adjustRightInd w:val="0"/>
        <w:spacing w:line="480" w:lineRule="auto"/>
        <w:ind w:left="540" w:hanging="540"/>
        <w:rPr>
          <w:rFonts w:ascii="Times New Roman" w:hAnsi="Times New Roman" w:cs="Times New Roman"/>
          <w:kern w:val="0"/>
        </w:rPr>
      </w:pPr>
      <w:ins w:id="255" w:author="Luka Seamus Wright" w:date="2025-06-24T10:21:00Z" w16du:dateUtc="2025-06-24T02:21:00Z">
        <w:r w:rsidRPr="00324C04">
          <w:rPr>
            <w:rFonts w:ascii="Times New Roman" w:hAnsi="Times New Roman" w:cs="Times New Roman"/>
            <w:b/>
            <w:bCs/>
            <w:kern w:val="0"/>
            <w:rPrChange w:id="256" w:author="Luka Seamus Wright" w:date="2025-06-24T10:22:00Z" w16du:dateUtc="2025-06-24T02:22:00Z">
              <w:rPr>
                <w:rFonts w:ascii="Futura" w:hAnsi="Futura" w:cs="Futura"/>
                <w:kern w:val="0"/>
              </w:rPr>
            </w:rPrChange>
          </w:rPr>
          <w:t>Bolton JJ</w:t>
        </w:r>
        <w:r w:rsidRPr="005B711C">
          <w:rPr>
            <w:rFonts w:ascii="Times New Roman" w:hAnsi="Times New Roman" w:cs="Times New Roman"/>
            <w:kern w:val="0"/>
            <w:rPrChange w:id="257" w:author="Luka Seamus Wright" w:date="2025-06-24T12:32:00Z" w16du:dateUtc="2025-06-24T04:32:00Z">
              <w:rPr>
                <w:rFonts w:ascii="Futura" w:hAnsi="Futura" w:cs="Futura"/>
                <w:kern w:val="0"/>
              </w:rPr>
            </w:rPrChange>
          </w:rPr>
          <w:t>.</w:t>
        </w:r>
        <w:r w:rsidRPr="00324C04">
          <w:rPr>
            <w:rFonts w:ascii="Times New Roman" w:hAnsi="Times New Roman" w:cs="Times New Roman"/>
            <w:b/>
            <w:bCs/>
            <w:kern w:val="0"/>
            <w:rPrChange w:id="258" w:author="Luka Seamus Wright" w:date="2025-06-24T10:22:00Z" w16du:dateUtc="2025-06-24T02:22:00Z">
              <w:rPr>
                <w:rFonts w:ascii="Futura" w:hAnsi="Futura" w:cs="Futura"/>
                <w:kern w:val="0"/>
              </w:rPr>
            </w:rPrChange>
          </w:rPr>
          <w:t xml:space="preserve"> 2016</w:t>
        </w:r>
        <w:r w:rsidRPr="00324C04">
          <w:rPr>
            <w:rFonts w:ascii="Times New Roman" w:hAnsi="Times New Roman" w:cs="Times New Roman"/>
            <w:kern w:val="0"/>
            <w:rPrChange w:id="259" w:author="Luka Seamus Wright" w:date="2025-06-24T10:22:00Z" w16du:dateUtc="2025-06-24T02:22:00Z">
              <w:rPr>
                <w:rFonts w:ascii="Futura" w:hAnsi="Futura" w:cs="Futura"/>
                <w:kern w:val="0"/>
              </w:rPr>
            </w:rPrChange>
          </w:rPr>
          <w:t xml:space="preserve">. What is aquatic botany? — and why algae are plants: the importance of non-taxonomic terms for groups of organisms. </w:t>
        </w:r>
        <w:r w:rsidRPr="00324C04">
          <w:rPr>
            <w:rFonts w:ascii="Times New Roman" w:hAnsi="Times New Roman" w:cs="Times New Roman"/>
            <w:i/>
            <w:iCs/>
            <w:kern w:val="0"/>
            <w:rPrChange w:id="260" w:author="Luka Seamus Wright" w:date="2025-06-24T10:22:00Z" w16du:dateUtc="2025-06-24T02:22:00Z">
              <w:rPr>
                <w:rFonts w:ascii="Futura" w:hAnsi="Futura" w:cs="Futura"/>
                <w:kern w:val="0"/>
              </w:rPr>
            </w:rPrChange>
          </w:rPr>
          <w:t>Aquat</w:t>
        </w:r>
      </w:ins>
      <w:ins w:id="261" w:author="Luka Seamus Wright" w:date="2025-06-24T10:22:00Z" w16du:dateUtc="2025-06-24T02:22:00Z">
        <w:r w:rsidRPr="00324C04">
          <w:rPr>
            <w:rFonts w:ascii="Times New Roman" w:hAnsi="Times New Roman" w:cs="Times New Roman"/>
            <w:i/>
            <w:iCs/>
            <w:kern w:val="0"/>
            <w:rPrChange w:id="262" w:author="Luka Seamus Wright" w:date="2025-06-24T10:22:00Z" w16du:dateUtc="2025-06-24T02:22:00Z">
              <w:rPr>
                <w:rFonts w:ascii="Times New Roman" w:hAnsi="Times New Roman" w:cs="Times New Roman"/>
                <w:kern w:val="0"/>
              </w:rPr>
            </w:rPrChange>
          </w:rPr>
          <w:t>ic</w:t>
        </w:r>
      </w:ins>
      <w:ins w:id="263" w:author="Luka Seamus Wright" w:date="2025-06-24T10:21:00Z" w16du:dateUtc="2025-06-24T02:21:00Z">
        <w:r w:rsidRPr="00324C04">
          <w:rPr>
            <w:rFonts w:ascii="Times New Roman" w:hAnsi="Times New Roman" w:cs="Times New Roman"/>
            <w:i/>
            <w:iCs/>
            <w:kern w:val="0"/>
            <w:rPrChange w:id="264" w:author="Luka Seamus Wright" w:date="2025-06-24T10:22:00Z" w16du:dateUtc="2025-06-24T02:22:00Z">
              <w:rPr>
                <w:rFonts w:ascii="Futura" w:hAnsi="Futura" w:cs="Futura"/>
                <w:kern w:val="0"/>
              </w:rPr>
            </w:rPrChange>
          </w:rPr>
          <w:t xml:space="preserve"> Bot</w:t>
        </w:r>
      </w:ins>
      <w:ins w:id="265" w:author="Luka Seamus Wright" w:date="2025-06-24T10:22:00Z" w16du:dateUtc="2025-06-24T02:22:00Z">
        <w:r w:rsidRPr="00324C04">
          <w:rPr>
            <w:rFonts w:ascii="Times New Roman" w:hAnsi="Times New Roman" w:cs="Times New Roman"/>
            <w:i/>
            <w:iCs/>
            <w:kern w:val="0"/>
            <w:rPrChange w:id="266" w:author="Luka Seamus Wright" w:date="2025-06-24T10:22:00Z" w16du:dateUtc="2025-06-24T02:22:00Z">
              <w:rPr>
                <w:rFonts w:ascii="Times New Roman" w:hAnsi="Times New Roman" w:cs="Times New Roman"/>
                <w:kern w:val="0"/>
              </w:rPr>
            </w:rPrChange>
          </w:rPr>
          <w:t>any</w:t>
        </w:r>
      </w:ins>
      <w:ins w:id="267" w:author="Luka Seamus Wright" w:date="2025-06-24T10:21:00Z" w16du:dateUtc="2025-06-24T02:21:00Z">
        <w:r w:rsidRPr="00324C04">
          <w:rPr>
            <w:rFonts w:ascii="Times New Roman" w:hAnsi="Times New Roman" w:cs="Times New Roman"/>
            <w:kern w:val="0"/>
            <w:rPrChange w:id="268" w:author="Luka Seamus Wright" w:date="2025-06-24T10:22:00Z" w16du:dateUtc="2025-06-24T02:22:00Z">
              <w:rPr>
                <w:rFonts w:ascii="Futura" w:hAnsi="Futura" w:cs="Futura"/>
                <w:kern w:val="0"/>
              </w:rPr>
            </w:rPrChange>
          </w:rPr>
          <w:t xml:space="preserve"> </w:t>
        </w:r>
        <w:r w:rsidRPr="00324C04">
          <w:rPr>
            <w:rFonts w:ascii="Times New Roman" w:hAnsi="Times New Roman" w:cs="Times New Roman"/>
            <w:b/>
            <w:bCs/>
            <w:kern w:val="0"/>
            <w:rPrChange w:id="269" w:author="Luka Seamus Wright" w:date="2025-06-24T10:22:00Z" w16du:dateUtc="2025-06-24T02:22:00Z">
              <w:rPr>
                <w:rFonts w:ascii="Futura" w:hAnsi="Futura" w:cs="Futura"/>
                <w:kern w:val="0"/>
              </w:rPr>
            </w:rPrChange>
          </w:rPr>
          <w:t>132</w:t>
        </w:r>
        <w:r w:rsidRPr="00324C04">
          <w:rPr>
            <w:rFonts w:ascii="Times New Roman" w:hAnsi="Times New Roman" w:cs="Times New Roman"/>
            <w:kern w:val="0"/>
            <w:rPrChange w:id="270" w:author="Luka Seamus Wright" w:date="2025-06-24T10:22:00Z" w16du:dateUtc="2025-06-24T02:22:00Z">
              <w:rPr>
                <w:rFonts w:ascii="Futura" w:hAnsi="Futura" w:cs="Futura"/>
                <w:kern w:val="0"/>
              </w:rPr>
            </w:rPrChange>
          </w:rPr>
          <w:t xml:space="preserve">: 1–4. </w:t>
        </w:r>
      </w:ins>
      <w:ins w:id="271" w:author="Luka Seamus Wright" w:date="2025-06-24T10:22:00Z" w16du:dateUtc="2025-06-24T02:22:00Z">
        <w:r w:rsidRPr="000B1A43">
          <w:rPr>
            <w:rFonts w:ascii="Times New Roman" w:hAnsi="Times New Roman" w:cs="Times New Roman"/>
            <w:kern w:val="0"/>
          </w:rPr>
          <w:t>https://doi.org/</w:t>
        </w:r>
      </w:ins>
      <w:ins w:id="272" w:author="Luka Seamus Wright" w:date="2025-06-24T10:21:00Z" w16du:dateUtc="2025-06-24T02:21:00Z">
        <w:r w:rsidRPr="00324C04">
          <w:rPr>
            <w:rFonts w:ascii="Times New Roman" w:hAnsi="Times New Roman" w:cs="Times New Roman"/>
            <w:kern w:val="0"/>
            <w:rPrChange w:id="273" w:author="Luka Seamus Wright" w:date="2025-06-24T10:22:00Z" w16du:dateUtc="2025-06-24T02:22:00Z">
              <w:rPr>
                <w:rFonts w:ascii="Futura" w:hAnsi="Futura" w:cs="Futura"/>
                <w:kern w:val="0"/>
              </w:rPr>
            </w:rPrChange>
          </w:rPr>
          <w:t>10.1016/j.aquabot.2016.02.006.</w:t>
        </w:r>
      </w:ins>
    </w:p>
    <w:p w14:paraId="4C80850F"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Borum J, Pedersen O, Kotula L</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2016</w:t>
      </w:r>
      <w:r w:rsidRPr="000B1A43">
        <w:rPr>
          <w:rFonts w:ascii="Times New Roman" w:hAnsi="Times New Roman" w:cs="Times New Roman"/>
          <w:kern w:val="0"/>
        </w:rPr>
        <w:t>. Photosynthetic response to globally increasing CO</w:t>
      </w:r>
      <w:r w:rsidRPr="00630E37">
        <w:rPr>
          <w:rFonts w:ascii="Times New Roman" w:hAnsi="Times New Roman" w:cs="Times New Roman"/>
          <w:kern w:val="0"/>
          <w:vertAlign w:val="subscript"/>
        </w:rPr>
        <w:t>2</w:t>
      </w:r>
      <w:r w:rsidRPr="000B1A43">
        <w:rPr>
          <w:rFonts w:ascii="Times New Roman" w:hAnsi="Times New Roman" w:cs="Times New Roman"/>
          <w:kern w:val="0"/>
        </w:rPr>
        <w:t xml:space="preserve"> of co-occurring temperate seagrass species. </w:t>
      </w:r>
      <w:r w:rsidRPr="000B1A43">
        <w:rPr>
          <w:rFonts w:ascii="Times New Roman" w:hAnsi="Times New Roman" w:cs="Times New Roman"/>
          <w:i/>
          <w:kern w:val="0"/>
        </w:rPr>
        <w:t>Plant, Cell &amp; Environment</w:t>
      </w:r>
      <w:r w:rsidRPr="000B1A43">
        <w:rPr>
          <w:rFonts w:ascii="Times New Roman" w:hAnsi="Times New Roman" w:cs="Times New Roman"/>
          <w:kern w:val="0"/>
        </w:rPr>
        <w:t xml:space="preserve"> </w:t>
      </w:r>
      <w:r w:rsidRPr="000B1A43">
        <w:rPr>
          <w:rFonts w:ascii="Times New Roman" w:hAnsi="Times New Roman" w:cs="Times New Roman"/>
          <w:b/>
          <w:kern w:val="0"/>
        </w:rPr>
        <w:t>39</w:t>
      </w:r>
      <w:r w:rsidRPr="000B1A43">
        <w:rPr>
          <w:rFonts w:ascii="Times New Roman" w:hAnsi="Times New Roman" w:cs="Times New Roman"/>
          <w:kern w:val="0"/>
        </w:rPr>
        <w:t>: 1240–1250. https://doi.org/10.1111/pce.12658.</w:t>
      </w:r>
    </w:p>
    <w:p w14:paraId="797D60C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Brouwer PEM</w:t>
      </w:r>
      <w:r w:rsidRPr="000B1A43">
        <w:rPr>
          <w:rFonts w:ascii="Times New Roman" w:hAnsi="Times New Roman" w:cs="Times New Roman"/>
          <w:kern w:val="0"/>
        </w:rPr>
        <w:t>.</w:t>
      </w:r>
      <w:r w:rsidRPr="000B1A43">
        <w:rPr>
          <w:rFonts w:ascii="Times New Roman" w:hAnsi="Times New Roman" w:cs="Times New Roman"/>
          <w:b/>
          <w:kern w:val="0"/>
        </w:rPr>
        <w:t xml:space="preserve"> 1996</w:t>
      </w:r>
      <w:r w:rsidRPr="000B1A43">
        <w:rPr>
          <w:rFonts w:ascii="Times New Roman" w:hAnsi="Times New Roman" w:cs="Times New Roman"/>
          <w:kern w:val="0"/>
        </w:rPr>
        <w:t xml:space="preserve">. Decomposition in situ of the sublittoral Antarctic macroalga </w:t>
      </w:r>
      <w:r w:rsidRPr="000B1A43">
        <w:rPr>
          <w:rFonts w:ascii="Times New Roman" w:hAnsi="Times New Roman" w:cs="Times New Roman"/>
          <w:i/>
          <w:kern w:val="0"/>
        </w:rPr>
        <w:t>Desmarestia anceps</w:t>
      </w:r>
      <w:r w:rsidRPr="000B1A43">
        <w:rPr>
          <w:rFonts w:ascii="Times New Roman" w:hAnsi="Times New Roman" w:cs="Times New Roman"/>
          <w:kern w:val="0"/>
        </w:rPr>
        <w:t xml:space="preserve"> Montagne. </w:t>
      </w:r>
      <w:r w:rsidRPr="000B1A43">
        <w:rPr>
          <w:rFonts w:ascii="Times New Roman" w:hAnsi="Times New Roman" w:cs="Times New Roman"/>
          <w:i/>
          <w:kern w:val="0"/>
        </w:rPr>
        <w:t>Polar Biology</w:t>
      </w:r>
      <w:r w:rsidRPr="000B1A43">
        <w:rPr>
          <w:rFonts w:ascii="Times New Roman" w:hAnsi="Times New Roman" w:cs="Times New Roman"/>
          <w:kern w:val="0"/>
        </w:rPr>
        <w:t xml:space="preserve"> </w:t>
      </w:r>
      <w:r w:rsidRPr="000B1A43">
        <w:rPr>
          <w:rFonts w:ascii="Times New Roman" w:hAnsi="Times New Roman" w:cs="Times New Roman"/>
          <w:b/>
          <w:kern w:val="0"/>
        </w:rPr>
        <w:t>16</w:t>
      </w:r>
      <w:r w:rsidRPr="000B1A43">
        <w:rPr>
          <w:rFonts w:ascii="Times New Roman" w:hAnsi="Times New Roman" w:cs="Times New Roman"/>
          <w:kern w:val="0"/>
        </w:rPr>
        <w:t>: 129–137. https://doi.org/10.1007/bf02390433.</w:t>
      </w:r>
    </w:p>
    <w:p w14:paraId="59F65AFA"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Carpenter B, Gelman A, Hoffman MD</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2017</w:t>
      </w:r>
      <w:r w:rsidRPr="000B1A43">
        <w:rPr>
          <w:rFonts w:ascii="Times New Roman" w:hAnsi="Times New Roman" w:cs="Times New Roman"/>
          <w:kern w:val="0"/>
        </w:rPr>
        <w:t xml:space="preserve">. Stan: a probabilistic programming language. </w:t>
      </w:r>
      <w:r w:rsidRPr="000B1A43">
        <w:rPr>
          <w:rFonts w:ascii="Times New Roman" w:hAnsi="Times New Roman" w:cs="Times New Roman"/>
          <w:i/>
          <w:kern w:val="0"/>
        </w:rPr>
        <w:t>Journal of Statistical Software</w:t>
      </w:r>
      <w:r w:rsidRPr="000B1A43">
        <w:rPr>
          <w:rFonts w:ascii="Times New Roman" w:hAnsi="Times New Roman" w:cs="Times New Roman"/>
          <w:kern w:val="0"/>
        </w:rPr>
        <w:t xml:space="preserve"> </w:t>
      </w:r>
      <w:r w:rsidRPr="000B1A43">
        <w:rPr>
          <w:rFonts w:ascii="Times New Roman" w:hAnsi="Times New Roman" w:cs="Times New Roman"/>
          <w:b/>
          <w:kern w:val="0"/>
        </w:rPr>
        <w:t>76</w:t>
      </w:r>
      <w:r w:rsidRPr="000B1A43">
        <w:rPr>
          <w:rFonts w:ascii="Times New Roman" w:hAnsi="Times New Roman" w:cs="Times New Roman"/>
          <w:kern w:val="0"/>
        </w:rPr>
        <w:t>: 1–32. https://doi.org/10.18637/jss.v076.i01.</w:t>
      </w:r>
    </w:p>
    <w:p w14:paraId="5B0D1AEF"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Cebrián J, Duarte CM, Marbà N, Enríquez S</w:t>
      </w:r>
      <w:r w:rsidRPr="000B1A43">
        <w:rPr>
          <w:rFonts w:ascii="Times New Roman" w:hAnsi="Times New Roman" w:cs="Times New Roman"/>
          <w:kern w:val="0"/>
        </w:rPr>
        <w:t>.</w:t>
      </w:r>
      <w:r w:rsidRPr="000B1A43">
        <w:rPr>
          <w:rFonts w:ascii="Times New Roman" w:hAnsi="Times New Roman" w:cs="Times New Roman"/>
          <w:b/>
          <w:kern w:val="0"/>
        </w:rPr>
        <w:t xml:space="preserve"> 1997</w:t>
      </w:r>
      <w:r w:rsidRPr="000B1A43">
        <w:rPr>
          <w:rFonts w:ascii="Times New Roman" w:hAnsi="Times New Roman" w:cs="Times New Roman"/>
          <w:kern w:val="0"/>
        </w:rPr>
        <w:t xml:space="preserve">. Magnitude and fate of the production of four co-occurring Western Mediterranean seagrass species.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155</w:t>
      </w:r>
      <w:r w:rsidRPr="000B1A43">
        <w:rPr>
          <w:rFonts w:ascii="Times New Roman" w:hAnsi="Times New Roman" w:cs="Times New Roman"/>
          <w:kern w:val="0"/>
        </w:rPr>
        <w:t>: 29–44. https://doi.org/10.3354/meps155029.</w:t>
      </w:r>
    </w:p>
    <w:p w14:paraId="0FA6352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Evans AS, Webb KL, Penhale PA</w:t>
      </w:r>
      <w:r w:rsidRPr="000B1A43">
        <w:rPr>
          <w:rFonts w:ascii="Times New Roman" w:hAnsi="Times New Roman" w:cs="Times New Roman"/>
          <w:kern w:val="0"/>
        </w:rPr>
        <w:t>.</w:t>
      </w:r>
      <w:r w:rsidRPr="000B1A43">
        <w:rPr>
          <w:rFonts w:ascii="Times New Roman" w:hAnsi="Times New Roman" w:cs="Times New Roman"/>
          <w:b/>
          <w:kern w:val="0"/>
        </w:rPr>
        <w:t xml:space="preserve"> 1986</w:t>
      </w:r>
      <w:r w:rsidRPr="000B1A43">
        <w:rPr>
          <w:rFonts w:ascii="Times New Roman" w:hAnsi="Times New Roman" w:cs="Times New Roman"/>
          <w:kern w:val="0"/>
        </w:rPr>
        <w:t xml:space="preserve">. Photosynthetic temperature acclimation in two coexisting seagrasses, </w:t>
      </w:r>
      <w:r w:rsidRPr="000B1A43">
        <w:rPr>
          <w:rFonts w:ascii="Times New Roman" w:hAnsi="Times New Roman" w:cs="Times New Roman"/>
          <w:i/>
          <w:kern w:val="0"/>
        </w:rPr>
        <w:t>Zostera marina</w:t>
      </w:r>
      <w:r w:rsidRPr="000B1A43">
        <w:rPr>
          <w:rFonts w:ascii="Times New Roman" w:hAnsi="Times New Roman" w:cs="Times New Roman"/>
          <w:kern w:val="0"/>
        </w:rPr>
        <w:t xml:space="preserve"> L. and </w:t>
      </w:r>
      <w:r w:rsidRPr="000B1A43">
        <w:rPr>
          <w:rFonts w:ascii="Times New Roman" w:hAnsi="Times New Roman" w:cs="Times New Roman"/>
          <w:i/>
          <w:kern w:val="0"/>
        </w:rPr>
        <w:t>Ruppia maritima</w:t>
      </w:r>
      <w:r w:rsidRPr="000B1A43">
        <w:rPr>
          <w:rFonts w:ascii="Times New Roman" w:hAnsi="Times New Roman" w:cs="Times New Roman"/>
          <w:kern w:val="0"/>
        </w:rPr>
        <w:t xml:space="preserve"> L.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24</w:t>
      </w:r>
      <w:r w:rsidRPr="000B1A43">
        <w:rPr>
          <w:rFonts w:ascii="Times New Roman" w:hAnsi="Times New Roman" w:cs="Times New Roman"/>
          <w:kern w:val="0"/>
        </w:rPr>
        <w:t>: 185–197. https://doi.org/10.1016/0304-3770(86)90095-1.</w:t>
      </w:r>
    </w:p>
    <w:p w14:paraId="7651CCCA"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Evrard V, Kiswara W, Bouma TJ, Middelburg JJ</w:t>
      </w:r>
      <w:r w:rsidRPr="000B1A43">
        <w:rPr>
          <w:rFonts w:ascii="Times New Roman" w:hAnsi="Times New Roman" w:cs="Times New Roman"/>
          <w:kern w:val="0"/>
        </w:rPr>
        <w:t>.</w:t>
      </w:r>
      <w:r w:rsidRPr="000B1A43">
        <w:rPr>
          <w:rFonts w:ascii="Times New Roman" w:hAnsi="Times New Roman" w:cs="Times New Roman"/>
          <w:b/>
          <w:kern w:val="0"/>
        </w:rPr>
        <w:t xml:space="preserve"> 2005</w:t>
      </w:r>
      <w:r w:rsidRPr="000B1A43">
        <w:rPr>
          <w:rFonts w:ascii="Times New Roman" w:hAnsi="Times New Roman" w:cs="Times New Roman"/>
          <w:kern w:val="0"/>
        </w:rPr>
        <w:t xml:space="preserve">. Nutrient dynamics of seagrass ecosystems: </w:t>
      </w:r>
      <w:r w:rsidRPr="00630E37">
        <w:rPr>
          <w:rFonts w:ascii="Times New Roman" w:hAnsi="Times New Roman" w:cs="Times New Roman"/>
          <w:kern w:val="0"/>
          <w:vertAlign w:val="superscript"/>
        </w:rPr>
        <w:t>15</w:t>
      </w:r>
      <w:r w:rsidRPr="000B1A43">
        <w:rPr>
          <w:rFonts w:ascii="Times New Roman" w:hAnsi="Times New Roman" w:cs="Times New Roman"/>
          <w:kern w:val="0"/>
        </w:rPr>
        <w:t xml:space="preserve">N evidence for the importance of particulate organic matter and root systems.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295</w:t>
      </w:r>
      <w:r w:rsidRPr="000B1A43">
        <w:rPr>
          <w:rFonts w:ascii="Times New Roman" w:hAnsi="Times New Roman" w:cs="Times New Roman"/>
          <w:kern w:val="0"/>
        </w:rPr>
        <w:t>: 49–55. https://doi.org/10.3354/meps295049.</w:t>
      </w:r>
    </w:p>
    <w:p w14:paraId="3B2A675B"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Filbee-Dexter K, Feehan CJ, Smale DA</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2022</w:t>
      </w:r>
      <w:r w:rsidRPr="000B1A43">
        <w:rPr>
          <w:rFonts w:ascii="Times New Roman" w:hAnsi="Times New Roman" w:cs="Times New Roman"/>
          <w:kern w:val="0"/>
        </w:rPr>
        <w:t xml:space="preserve">. Kelp carbon sink potential decreases with warming due to accelerating decomposition. </w:t>
      </w:r>
      <w:r w:rsidRPr="000B1A43">
        <w:rPr>
          <w:rFonts w:ascii="Times New Roman" w:hAnsi="Times New Roman" w:cs="Times New Roman"/>
          <w:i/>
          <w:kern w:val="0"/>
        </w:rPr>
        <w:t>PLoS Biology</w:t>
      </w:r>
      <w:r w:rsidRPr="000B1A43">
        <w:rPr>
          <w:rFonts w:ascii="Times New Roman" w:hAnsi="Times New Roman" w:cs="Times New Roman"/>
          <w:kern w:val="0"/>
        </w:rPr>
        <w:t xml:space="preserve"> </w:t>
      </w:r>
      <w:r w:rsidRPr="000B1A43">
        <w:rPr>
          <w:rFonts w:ascii="Times New Roman" w:hAnsi="Times New Roman" w:cs="Times New Roman"/>
          <w:b/>
          <w:kern w:val="0"/>
        </w:rPr>
        <w:t>20</w:t>
      </w:r>
      <w:r w:rsidRPr="000B1A43">
        <w:rPr>
          <w:rFonts w:ascii="Times New Roman" w:hAnsi="Times New Roman" w:cs="Times New Roman"/>
          <w:kern w:val="0"/>
        </w:rPr>
        <w:t>: e3001702. https://doi.org/10.1371/journal.pbio.3001702.</w:t>
      </w:r>
    </w:p>
    <w:p w14:paraId="64CBDF34"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Filbee-Dexter K, Pessarrodona A, Pedersen MF</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2024</w:t>
      </w:r>
      <w:r w:rsidRPr="000B1A43">
        <w:rPr>
          <w:rFonts w:ascii="Times New Roman" w:hAnsi="Times New Roman" w:cs="Times New Roman"/>
          <w:kern w:val="0"/>
        </w:rPr>
        <w:t xml:space="preserve">. Carbon export from seaweed forests to deep ocean sinks. </w:t>
      </w:r>
      <w:r w:rsidRPr="000B1A43">
        <w:rPr>
          <w:rFonts w:ascii="Times New Roman" w:hAnsi="Times New Roman" w:cs="Times New Roman"/>
          <w:i/>
          <w:kern w:val="0"/>
        </w:rPr>
        <w:t>Nature Geoscience</w:t>
      </w:r>
      <w:r w:rsidRPr="000B1A43">
        <w:rPr>
          <w:rFonts w:ascii="Times New Roman" w:hAnsi="Times New Roman" w:cs="Times New Roman"/>
          <w:kern w:val="0"/>
        </w:rPr>
        <w:t xml:space="preserve"> </w:t>
      </w:r>
      <w:r w:rsidRPr="000B1A43">
        <w:rPr>
          <w:rFonts w:ascii="Times New Roman" w:hAnsi="Times New Roman" w:cs="Times New Roman"/>
          <w:b/>
          <w:kern w:val="0"/>
        </w:rPr>
        <w:t>17</w:t>
      </w:r>
      <w:r w:rsidRPr="000B1A43">
        <w:rPr>
          <w:rFonts w:ascii="Times New Roman" w:hAnsi="Times New Roman" w:cs="Times New Roman"/>
          <w:kern w:val="0"/>
        </w:rPr>
        <w:t>: 552–559. https://doi.org/10.1038/s41561-024-01449-7.</w:t>
      </w:r>
    </w:p>
    <w:p w14:paraId="7C3EC33A"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Fourqurean JW, Schrlau JE</w:t>
      </w:r>
      <w:r w:rsidRPr="000B1A43">
        <w:rPr>
          <w:rFonts w:ascii="Times New Roman" w:hAnsi="Times New Roman" w:cs="Times New Roman"/>
          <w:kern w:val="0"/>
        </w:rPr>
        <w:t>.</w:t>
      </w:r>
      <w:r w:rsidRPr="000B1A43">
        <w:rPr>
          <w:rFonts w:ascii="Times New Roman" w:hAnsi="Times New Roman" w:cs="Times New Roman"/>
          <w:b/>
          <w:kern w:val="0"/>
        </w:rPr>
        <w:t xml:space="preserve"> 2003</w:t>
      </w:r>
      <w:r w:rsidRPr="000B1A43">
        <w:rPr>
          <w:rFonts w:ascii="Times New Roman" w:hAnsi="Times New Roman" w:cs="Times New Roman"/>
          <w:kern w:val="0"/>
        </w:rPr>
        <w:t xml:space="preserve">. Changes in nutrient content and stable isotope ratios of C and N during decomposition of seagrasses and mangrove leaves along a nutrient availability gradient in Florida Bay, USA. </w:t>
      </w:r>
      <w:r w:rsidRPr="000B1A43">
        <w:rPr>
          <w:rFonts w:ascii="Times New Roman" w:hAnsi="Times New Roman" w:cs="Times New Roman"/>
          <w:i/>
          <w:kern w:val="0"/>
        </w:rPr>
        <w:t>Chemistry and Ecology</w:t>
      </w:r>
      <w:r w:rsidRPr="000B1A43">
        <w:rPr>
          <w:rFonts w:ascii="Times New Roman" w:hAnsi="Times New Roman" w:cs="Times New Roman"/>
          <w:kern w:val="0"/>
        </w:rPr>
        <w:t xml:space="preserve"> </w:t>
      </w:r>
      <w:r w:rsidRPr="000B1A43">
        <w:rPr>
          <w:rFonts w:ascii="Times New Roman" w:hAnsi="Times New Roman" w:cs="Times New Roman"/>
          <w:b/>
          <w:kern w:val="0"/>
        </w:rPr>
        <w:t>19</w:t>
      </w:r>
      <w:r w:rsidRPr="000B1A43">
        <w:rPr>
          <w:rFonts w:ascii="Times New Roman" w:hAnsi="Times New Roman" w:cs="Times New Roman"/>
          <w:kern w:val="0"/>
        </w:rPr>
        <w:t>: 373–390. https://doi.org/10.1080/02757540310001609370.</w:t>
      </w:r>
    </w:p>
    <w:p w14:paraId="0ED4732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Fraser CI, Morrison AK, Hogg AM</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2018</w:t>
      </w:r>
      <w:r w:rsidRPr="000B1A43">
        <w:rPr>
          <w:rFonts w:ascii="Times New Roman" w:hAnsi="Times New Roman" w:cs="Times New Roman"/>
          <w:kern w:val="0"/>
        </w:rPr>
        <w:t xml:space="preserve">. Antarctica’s ecological isolation will be broken by storm-driven dispersal and warming. </w:t>
      </w:r>
      <w:r w:rsidRPr="000B1A43">
        <w:rPr>
          <w:rFonts w:ascii="Times New Roman" w:hAnsi="Times New Roman" w:cs="Times New Roman"/>
          <w:i/>
          <w:kern w:val="0"/>
        </w:rPr>
        <w:t>Nature Climate Change</w:t>
      </w:r>
      <w:r w:rsidRPr="000B1A43">
        <w:rPr>
          <w:rFonts w:ascii="Times New Roman" w:hAnsi="Times New Roman" w:cs="Times New Roman"/>
          <w:kern w:val="0"/>
        </w:rPr>
        <w:t xml:space="preserve"> </w:t>
      </w:r>
      <w:r w:rsidRPr="000B1A43">
        <w:rPr>
          <w:rFonts w:ascii="Times New Roman" w:hAnsi="Times New Roman" w:cs="Times New Roman"/>
          <w:b/>
          <w:kern w:val="0"/>
        </w:rPr>
        <w:t>8</w:t>
      </w:r>
      <w:r w:rsidRPr="000B1A43">
        <w:rPr>
          <w:rFonts w:ascii="Times New Roman" w:hAnsi="Times New Roman" w:cs="Times New Roman"/>
          <w:kern w:val="0"/>
        </w:rPr>
        <w:t>: 704–708. https://doi.org/10.1038/s41558-018-0209-7.</w:t>
      </w:r>
    </w:p>
    <w:p w14:paraId="07521BA6"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Frontier N, de Bettignies F, Foggo A, Davoult D</w:t>
      </w:r>
      <w:r w:rsidRPr="000B1A43">
        <w:rPr>
          <w:rFonts w:ascii="Times New Roman" w:hAnsi="Times New Roman" w:cs="Times New Roman"/>
          <w:kern w:val="0"/>
        </w:rPr>
        <w:t>.</w:t>
      </w:r>
      <w:r w:rsidRPr="000B1A43">
        <w:rPr>
          <w:rFonts w:ascii="Times New Roman" w:hAnsi="Times New Roman" w:cs="Times New Roman"/>
          <w:b/>
          <w:kern w:val="0"/>
        </w:rPr>
        <w:t xml:space="preserve"> 2021</w:t>
      </w:r>
      <w:r w:rsidRPr="000B1A43">
        <w:rPr>
          <w:rFonts w:ascii="Times New Roman" w:hAnsi="Times New Roman" w:cs="Times New Roman"/>
          <w:kern w:val="0"/>
        </w:rPr>
        <w:t xml:space="preserve">. Sustained productivity and respiration of degrading kelp detritus in the shallow benthos: detached or broken, but not dead. </w:t>
      </w:r>
      <w:r w:rsidRPr="000B1A43">
        <w:rPr>
          <w:rFonts w:ascii="Times New Roman" w:hAnsi="Times New Roman" w:cs="Times New Roman"/>
          <w:i/>
          <w:kern w:val="0"/>
        </w:rPr>
        <w:t>Marine Environmental Research</w:t>
      </w:r>
      <w:r w:rsidRPr="000B1A43">
        <w:rPr>
          <w:rFonts w:ascii="Times New Roman" w:hAnsi="Times New Roman" w:cs="Times New Roman"/>
          <w:kern w:val="0"/>
        </w:rPr>
        <w:t xml:space="preserve"> </w:t>
      </w:r>
      <w:r w:rsidRPr="000B1A43">
        <w:rPr>
          <w:rFonts w:ascii="Times New Roman" w:hAnsi="Times New Roman" w:cs="Times New Roman"/>
          <w:b/>
          <w:kern w:val="0"/>
        </w:rPr>
        <w:t>166</w:t>
      </w:r>
      <w:r w:rsidRPr="000B1A43">
        <w:rPr>
          <w:rFonts w:ascii="Times New Roman" w:hAnsi="Times New Roman" w:cs="Times New Roman"/>
          <w:kern w:val="0"/>
        </w:rPr>
        <w:t>: 105277. https://doi.org/10.1016/j.marenvres.2021.105277.</w:t>
      </w:r>
    </w:p>
    <w:p w14:paraId="73FB7489"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Gabry J, Češnovar R, Johnson A, Bronder S</w:t>
      </w:r>
      <w:r w:rsidRPr="000B1A43">
        <w:rPr>
          <w:rFonts w:ascii="Times New Roman" w:hAnsi="Times New Roman" w:cs="Times New Roman"/>
          <w:kern w:val="0"/>
        </w:rPr>
        <w:t>.</w:t>
      </w:r>
      <w:r w:rsidRPr="000B1A43">
        <w:rPr>
          <w:rFonts w:ascii="Times New Roman" w:hAnsi="Times New Roman" w:cs="Times New Roman"/>
          <w:b/>
          <w:kern w:val="0"/>
        </w:rPr>
        <w:t xml:space="preserve"> 2024</w:t>
      </w:r>
      <w:r w:rsidRPr="000B1A43">
        <w:rPr>
          <w:rFonts w:ascii="Times New Roman" w:hAnsi="Times New Roman" w:cs="Times New Roman"/>
          <w:kern w:val="0"/>
        </w:rPr>
        <w:t>. cmdstanr: R Interface to ‘CmdStan’. R package version 0.5.3. https://mc-stan.org/cmdstanr.</w:t>
      </w:r>
    </w:p>
    <w:p w14:paraId="10B2A5AE"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Gabry J, Simpson D, Vehtari A, Betancourt M, Gelman A</w:t>
      </w:r>
      <w:r w:rsidRPr="000B1A43">
        <w:rPr>
          <w:rFonts w:ascii="Times New Roman" w:hAnsi="Times New Roman" w:cs="Times New Roman"/>
          <w:kern w:val="0"/>
        </w:rPr>
        <w:t>.</w:t>
      </w:r>
      <w:r w:rsidRPr="000B1A43">
        <w:rPr>
          <w:rFonts w:ascii="Times New Roman" w:hAnsi="Times New Roman" w:cs="Times New Roman"/>
          <w:b/>
          <w:kern w:val="0"/>
        </w:rPr>
        <w:t xml:space="preserve"> 2019</w:t>
      </w:r>
      <w:r w:rsidRPr="000B1A43">
        <w:rPr>
          <w:rFonts w:ascii="Times New Roman" w:hAnsi="Times New Roman" w:cs="Times New Roman"/>
          <w:kern w:val="0"/>
        </w:rPr>
        <w:t xml:space="preserve">. Visualization in Bayesian workflow. </w:t>
      </w:r>
      <w:r w:rsidRPr="000B1A43">
        <w:rPr>
          <w:rFonts w:ascii="Times New Roman" w:hAnsi="Times New Roman" w:cs="Times New Roman"/>
          <w:i/>
          <w:kern w:val="0"/>
        </w:rPr>
        <w:t>Journal of the Royal Statistical Society Series A: Statistics in Society</w:t>
      </w:r>
      <w:r w:rsidRPr="000B1A43">
        <w:rPr>
          <w:rFonts w:ascii="Times New Roman" w:hAnsi="Times New Roman" w:cs="Times New Roman"/>
          <w:kern w:val="0"/>
        </w:rPr>
        <w:t xml:space="preserve"> </w:t>
      </w:r>
      <w:r w:rsidRPr="000B1A43">
        <w:rPr>
          <w:rFonts w:ascii="Times New Roman" w:hAnsi="Times New Roman" w:cs="Times New Roman"/>
          <w:b/>
          <w:kern w:val="0"/>
        </w:rPr>
        <w:t>182</w:t>
      </w:r>
      <w:r w:rsidRPr="000B1A43">
        <w:rPr>
          <w:rFonts w:ascii="Times New Roman" w:hAnsi="Times New Roman" w:cs="Times New Roman"/>
          <w:kern w:val="0"/>
        </w:rPr>
        <w:t>: 389–402. https://doi.org/10.1111/rssa.12378.</w:t>
      </w:r>
    </w:p>
    <w:p w14:paraId="308ACC12"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Gauthier M-M, Jacobs DF</w:t>
      </w:r>
      <w:r w:rsidRPr="000B1A43">
        <w:rPr>
          <w:rFonts w:ascii="Times New Roman" w:hAnsi="Times New Roman" w:cs="Times New Roman"/>
          <w:kern w:val="0"/>
        </w:rPr>
        <w:t>.</w:t>
      </w:r>
      <w:r w:rsidRPr="000B1A43">
        <w:rPr>
          <w:rFonts w:ascii="Times New Roman" w:hAnsi="Times New Roman" w:cs="Times New Roman"/>
          <w:b/>
          <w:kern w:val="0"/>
        </w:rPr>
        <w:t xml:space="preserve"> 2018</w:t>
      </w:r>
      <w:r w:rsidRPr="000B1A43">
        <w:rPr>
          <w:rFonts w:ascii="Times New Roman" w:hAnsi="Times New Roman" w:cs="Times New Roman"/>
          <w:kern w:val="0"/>
        </w:rPr>
        <w:t xml:space="preserve">. Reductions in net photosynthesis and stomatal conductance vary with time since leaf detachment in three deciduous angiosperms. </w:t>
      </w:r>
      <w:r w:rsidRPr="000B1A43">
        <w:rPr>
          <w:rFonts w:ascii="Times New Roman" w:hAnsi="Times New Roman" w:cs="Times New Roman"/>
          <w:i/>
          <w:kern w:val="0"/>
        </w:rPr>
        <w:t>Trees</w:t>
      </w:r>
      <w:r w:rsidRPr="000B1A43">
        <w:rPr>
          <w:rFonts w:ascii="Times New Roman" w:hAnsi="Times New Roman" w:cs="Times New Roman"/>
          <w:kern w:val="0"/>
        </w:rPr>
        <w:t xml:space="preserve"> </w:t>
      </w:r>
      <w:r w:rsidRPr="000B1A43">
        <w:rPr>
          <w:rFonts w:ascii="Times New Roman" w:hAnsi="Times New Roman" w:cs="Times New Roman"/>
          <w:b/>
          <w:kern w:val="0"/>
        </w:rPr>
        <w:t>32</w:t>
      </w:r>
      <w:r w:rsidRPr="000B1A43">
        <w:rPr>
          <w:rFonts w:ascii="Times New Roman" w:hAnsi="Times New Roman" w:cs="Times New Roman"/>
          <w:kern w:val="0"/>
        </w:rPr>
        <w:t>: 1247–1252. https://doi.org/10.1007/s00468-018-1706-z.</w:t>
      </w:r>
    </w:p>
    <w:p w14:paraId="57C3896E"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Graiff A, Karsten U, Meyer S, Pfender D, Tala F, Thiel M</w:t>
      </w:r>
      <w:r w:rsidRPr="000B1A43">
        <w:rPr>
          <w:rFonts w:ascii="Times New Roman" w:hAnsi="Times New Roman" w:cs="Times New Roman"/>
          <w:kern w:val="0"/>
        </w:rPr>
        <w:t>.</w:t>
      </w:r>
      <w:r w:rsidRPr="000B1A43">
        <w:rPr>
          <w:rFonts w:ascii="Times New Roman" w:hAnsi="Times New Roman" w:cs="Times New Roman"/>
          <w:b/>
          <w:kern w:val="0"/>
        </w:rPr>
        <w:t xml:space="preserve"> 2013</w:t>
      </w:r>
      <w:r w:rsidRPr="000B1A43">
        <w:rPr>
          <w:rFonts w:ascii="Times New Roman" w:hAnsi="Times New Roman" w:cs="Times New Roman"/>
          <w:kern w:val="0"/>
        </w:rPr>
        <w:t xml:space="preserve">. Seasonal variation in floating persistence of detached </w:t>
      </w:r>
      <w:r w:rsidRPr="000B1A43">
        <w:rPr>
          <w:rFonts w:ascii="Times New Roman" w:hAnsi="Times New Roman" w:cs="Times New Roman"/>
          <w:i/>
          <w:kern w:val="0"/>
        </w:rPr>
        <w:t>Durvillaea antarctica</w:t>
      </w:r>
      <w:r w:rsidRPr="000B1A43">
        <w:rPr>
          <w:rFonts w:ascii="Times New Roman" w:hAnsi="Times New Roman" w:cs="Times New Roman"/>
          <w:kern w:val="0"/>
        </w:rPr>
        <w:t xml:space="preserve"> (Chamisso) Hariot thalli. </w:t>
      </w:r>
      <w:r w:rsidRPr="000B1A43">
        <w:rPr>
          <w:rFonts w:ascii="Times New Roman" w:hAnsi="Times New Roman" w:cs="Times New Roman"/>
          <w:i/>
          <w:kern w:val="0"/>
        </w:rPr>
        <w:t>Botanica Marina</w:t>
      </w:r>
      <w:r w:rsidRPr="000B1A43">
        <w:rPr>
          <w:rFonts w:ascii="Times New Roman" w:hAnsi="Times New Roman" w:cs="Times New Roman"/>
          <w:kern w:val="0"/>
        </w:rPr>
        <w:t xml:space="preserve"> </w:t>
      </w:r>
      <w:r w:rsidRPr="000B1A43">
        <w:rPr>
          <w:rFonts w:ascii="Times New Roman" w:hAnsi="Times New Roman" w:cs="Times New Roman"/>
          <w:b/>
          <w:kern w:val="0"/>
        </w:rPr>
        <w:t>56</w:t>
      </w:r>
      <w:r w:rsidRPr="000B1A43">
        <w:rPr>
          <w:rFonts w:ascii="Times New Roman" w:hAnsi="Times New Roman" w:cs="Times New Roman"/>
          <w:kern w:val="0"/>
        </w:rPr>
        <w:t>: 3–14. https://doi.org/10.1515/bot-2012-0193.</w:t>
      </w:r>
    </w:p>
    <w:p w14:paraId="037C3853"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Graiff A, Pantoja JF, Tala F, Thiel M</w:t>
      </w:r>
      <w:r w:rsidRPr="000B1A43">
        <w:rPr>
          <w:rFonts w:ascii="Times New Roman" w:hAnsi="Times New Roman" w:cs="Times New Roman"/>
          <w:kern w:val="0"/>
        </w:rPr>
        <w:t>.</w:t>
      </w:r>
      <w:r w:rsidRPr="000B1A43">
        <w:rPr>
          <w:rFonts w:ascii="Times New Roman" w:hAnsi="Times New Roman" w:cs="Times New Roman"/>
          <w:b/>
          <w:kern w:val="0"/>
        </w:rPr>
        <w:t xml:space="preserve"> 2016</w:t>
      </w:r>
      <w:r w:rsidRPr="000B1A43">
        <w:rPr>
          <w:rFonts w:ascii="Times New Roman" w:hAnsi="Times New Roman" w:cs="Times New Roman"/>
          <w:kern w:val="0"/>
        </w:rPr>
        <w:t xml:space="preserve">. Epibiont load causes sinking of viable kelp rafts: seasonal variation in floating persistence of giant kelp </w:t>
      </w:r>
      <w:r w:rsidRPr="000B1A43">
        <w:rPr>
          <w:rFonts w:ascii="Times New Roman" w:hAnsi="Times New Roman" w:cs="Times New Roman"/>
          <w:i/>
          <w:kern w:val="0"/>
        </w:rPr>
        <w:t>Macrocystis pyrifera</w:t>
      </w:r>
      <w:r w:rsidRPr="000B1A43">
        <w:rPr>
          <w:rFonts w:ascii="Times New Roman" w:hAnsi="Times New Roman" w:cs="Times New Roman"/>
          <w:kern w:val="0"/>
        </w:rPr>
        <w:t xml:space="preserve">. </w:t>
      </w:r>
      <w:r w:rsidRPr="000B1A43">
        <w:rPr>
          <w:rFonts w:ascii="Times New Roman" w:hAnsi="Times New Roman" w:cs="Times New Roman"/>
          <w:i/>
          <w:kern w:val="0"/>
        </w:rPr>
        <w:t>Marine Biology</w:t>
      </w:r>
      <w:r w:rsidRPr="000B1A43">
        <w:rPr>
          <w:rFonts w:ascii="Times New Roman" w:hAnsi="Times New Roman" w:cs="Times New Roman"/>
          <w:kern w:val="0"/>
        </w:rPr>
        <w:t xml:space="preserve"> </w:t>
      </w:r>
      <w:r w:rsidRPr="000B1A43">
        <w:rPr>
          <w:rFonts w:ascii="Times New Roman" w:hAnsi="Times New Roman" w:cs="Times New Roman"/>
          <w:b/>
          <w:kern w:val="0"/>
        </w:rPr>
        <w:t>163</w:t>
      </w:r>
      <w:r w:rsidRPr="000B1A43">
        <w:rPr>
          <w:rFonts w:ascii="Times New Roman" w:hAnsi="Times New Roman" w:cs="Times New Roman"/>
          <w:kern w:val="0"/>
        </w:rPr>
        <w:t>: 191. https://doi.org/10.1007/s00227-016-2962-3.</w:t>
      </w:r>
    </w:p>
    <w:p w14:paraId="4F898931"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Gras AF, Koch MS, Madden CJ</w:t>
      </w:r>
      <w:r w:rsidRPr="000B1A43">
        <w:rPr>
          <w:rFonts w:ascii="Times New Roman" w:hAnsi="Times New Roman" w:cs="Times New Roman"/>
          <w:kern w:val="0"/>
        </w:rPr>
        <w:t>.</w:t>
      </w:r>
      <w:r w:rsidRPr="000B1A43">
        <w:rPr>
          <w:rFonts w:ascii="Times New Roman" w:hAnsi="Times New Roman" w:cs="Times New Roman"/>
          <w:b/>
          <w:kern w:val="0"/>
        </w:rPr>
        <w:t xml:space="preserve"> 2003</w:t>
      </w:r>
      <w:r w:rsidRPr="000B1A43">
        <w:rPr>
          <w:rFonts w:ascii="Times New Roman" w:hAnsi="Times New Roman" w:cs="Times New Roman"/>
          <w:kern w:val="0"/>
        </w:rPr>
        <w:t xml:space="preserve">. Phosphorus uptake kinetics of a dominant tropical seagrass </w:t>
      </w:r>
      <w:r w:rsidRPr="000B1A43">
        <w:rPr>
          <w:rFonts w:ascii="Times New Roman" w:hAnsi="Times New Roman" w:cs="Times New Roman"/>
          <w:i/>
          <w:kern w:val="0"/>
        </w:rPr>
        <w:t>Thalassia testudinum</w:t>
      </w:r>
      <w:r w:rsidRPr="000B1A43">
        <w:rPr>
          <w:rFonts w:ascii="Times New Roman" w:hAnsi="Times New Roman" w:cs="Times New Roman"/>
          <w:kern w:val="0"/>
        </w:rPr>
        <w:t xml:space="preserve">.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76</w:t>
      </w:r>
      <w:r w:rsidRPr="000B1A43">
        <w:rPr>
          <w:rFonts w:ascii="Times New Roman" w:hAnsi="Times New Roman" w:cs="Times New Roman"/>
          <w:kern w:val="0"/>
        </w:rPr>
        <w:t>: 299–315. https://doi.org/10.1016/s0304-3770(03)00069-x.</w:t>
      </w:r>
    </w:p>
    <w:p w14:paraId="6A60E9C0"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Guiry, M.D., Guiry GM</w:t>
      </w:r>
      <w:r w:rsidRPr="000B1A43">
        <w:rPr>
          <w:rFonts w:ascii="Times New Roman" w:hAnsi="Times New Roman" w:cs="Times New Roman"/>
          <w:kern w:val="0"/>
        </w:rPr>
        <w:t xml:space="preserve">. </w:t>
      </w:r>
      <w:r w:rsidRPr="000B1A43">
        <w:rPr>
          <w:rFonts w:ascii="Times New Roman" w:hAnsi="Times New Roman" w:cs="Times New Roman"/>
          <w:b/>
          <w:kern w:val="0"/>
        </w:rPr>
        <w:t>2025</w:t>
      </w:r>
      <w:r w:rsidRPr="000B1A43">
        <w:rPr>
          <w:rFonts w:ascii="Times New Roman" w:hAnsi="Times New Roman" w:cs="Times New Roman"/>
          <w:kern w:val="0"/>
        </w:rPr>
        <w:t xml:space="preserve">. </w:t>
      </w:r>
      <w:r w:rsidRPr="000B1A43">
        <w:rPr>
          <w:rFonts w:ascii="Times New Roman" w:hAnsi="Times New Roman" w:cs="Times New Roman"/>
          <w:i/>
          <w:kern w:val="0"/>
        </w:rPr>
        <w:t>AlgaeBase</w:t>
      </w:r>
      <w:r w:rsidRPr="000B1A43">
        <w:rPr>
          <w:rFonts w:ascii="Times New Roman" w:hAnsi="Times New Roman" w:cs="Times New Roman"/>
          <w:kern w:val="0"/>
        </w:rPr>
        <w:t xml:space="preserve">. https://www.algaebase.org. 7th February 2025 </w:t>
      </w:r>
    </w:p>
    <w:p w14:paraId="22F4597F"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Harrison PG</w:t>
      </w:r>
      <w:r w:rsidRPr="000B1A43">
        <w:rPr>
          <w:rFonts w:ascii="Times New Roman" w:hAnsi="Times New Roman" w:cs="Times New Roman"/>
          <w:kern w:val="0"/>
        </w:rPr>
        <w:t>.</w:t>
      </w:r>
      <w:r w:rsidRPr="000B1A43">
        <w:rPr>
          <w:rFonts w:ascii="Times New Roman" w:hAnsi="Times New Roman" w:cs="Times New Roman"/>
          <w:b/>
          <w:kern w:val="0"/>
        </w:rPr>
        <w:t xml:space="preserve"> 1989</w:t>
      </w:r>
      <w:r w:rsidRPr="000B1A43">
        <w:rPr>
          <w:rFonts w:ascii="Times New Roman" w:hAnsi="Times New Roman" w:cs="Times New Roman"/>
          <w:kern w:val="0"/>
        </w:rPr>
        <w:t xml:space="preserve">. Detrital processing in seagrass systems: a review of factors affecting decay rates, remineralization and detritivory.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35</w:t>
      </w:r>
      <w:r w:rsidRPr="000B1A43">
        <w:rPr>
          <w:rFonts w:ascii="Times New Roman" w:hAnsi="Times New Roman" w:cs="Times New Roman"/>
          <w:kern w:val="0"/>
        </w:rPr>
        <w:t>: 263–288. https://doi.org/10.1016/0304-3770(89)90002-8.</w:t>
      </w:r>
    </w:p>
    <w:p w14:paraId="131A2273"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Hemminga MA, Marba N, Stapel J</w:t>
      </w:r>
      <w:r w:rsidRPr="000B1A43">
        <w:rPr>
          <w:rFonts w:ascii="Times New Roman" w:hAnsi="Times New Roman" w:cs="Times New Roman"/>
          <w:kern w:val="0"/>
        </w:rPr>
        <w:t>.</w:t>
      </w:r>
      <w:r w:rsidRPr="000B1A43">
        <w:rPr>
          <w:rFonts w:ascii="Times New Roman" w:hAnsi="Times New Roman" w:cs="Times New Roman"/>
          <w:b/>
          <w:kern w:val="0"/>
        </w:rPr>
        <w:t xml:space="preserve"> 1999</w:t>
      </w:r>
      <w:r w:rsidRPr="000B1A43">
        <w:rPr>
          <w:rFonts w:ascii="Times New Roman" w:hAnsi="Times New Roman" w:cs="Times New Roman"/>
          <w:kern w:val="0"/>
        </w:rPr>
        <w:t xml:space="preserve">. Leaf nutrient resorption, leaf lifespan and the retention of nutrients in seagrass systems.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65</w:t>
      </w:r>
      <w:r w:rsidRPr="000B1A43">
        <w:rPr>
          <w:rFonts w:ascii="Times New Roman" w:hAnsi="Times New Roman" w:cs="Times New Roman"/>
          <w:kern w:val="0"/>
        </w:rPr>
        <w:t>: 141–158. https://doi.org/10.1016/s0304-3770(99)00037-6.</w:t>
      </w:r>
    </w:p>
    <w:p w14:paraId="6CA849E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Jamaludin MR, Bujang JS, Kusnan M, Omar HO</w:t>
      </w:r>
      <w:r w:rsidRPr="000B1A43">
        <w:rPr>
          <w:rFonts w:ascii="Times New Roman" w:hAnsi="Times New Roman" w:cs="Times New Roman"/>
          <w:kern w:val="0"/>
        </w:rPr>
        <w:t>.</w:t>
      </w:r>
      <w:r w:rsidRPr="000B1A43">
        <w:rPr>
          <w:rFonts w:ascii="Times New Roman" w:hAnsi="Times New Roman" w:cs="Times New Roman"/>
          <w:b/>
          <w:kern w:val="0"/>
        </w:rPr>
        <w:t xml:space="preserve"> 2006</w:t>
      </w:r>
      <w:r w:rsidRPr="000B1A43">
        <w:rPr>
          <w:rFonts w:ascii="Times New Roman" w:hAnsi="Times New Roman" w:cs="Times New Roman"/>
          <w:kern w:val="0"/>
        </w:rPr>
        <w:t xml:space="preserve">. Photosynthetic light responses of wild and cultured </w:t>
      </w:r>
      <w:r w:rsidRPr="000B1A43">
        <w:rPr>
          <w:rFonts w:ascii="Times New Roman" w:hAnsi="Times New Roman" w:cs="Times New Roman"/>
          <w:i/>
          <w:kern w:val="0"/>
        </w:rPr>
        <w:t>Halophila ovalis</w:t>
      </w:r>
      <w:r w:rsidRPr="000B1A43">
        <w:rPr>
          <w:rFonts w:ascii="Times New Roman" w:hAnsi="Times New Roman" w:cs="Times New Roman"/>
          <w:kern w:val="0"/>
        </w:rPr>
        <w:t xml:space="preserve">. </w:t>
      </w:r>
      <w:r w:rsidRPr="000B1A43">
        <w:rPr>
          <w:rFonts w:ascii="Times New Roman" w:hAnsi="Times New Roman" w:cs="Times New Roman"/>
          <w:i/>
          <w:kern w:val="0"/>
        </w:rPr>
        <w:t>Malaysian Journal of Science</w:t>
      </w:r>
      <w:r w:rsidRPr="000B1A43">
        <w:rPr>
          <w:rFonts w:ascii="Times New Roman" w:hAnsi="Times New Roman" w:cs="Times New Roman"/>
          <w:kern w:val="0"/>
        </w:rPr>
        <w:t xml:space="preserve"> </w:t>
      </w:r>
      <w:r w:rsidRPr="000B1A43">
        <w:rPr>
          <w:rFonts w:ascii="Times New Roman" w:hAnsi="Times New Roman" w:cs="Times New Roman"/>
          <w:b/>
          <w:kern w:val="0"/>
        </w:rPr>
        <w:t>25</w:t>
      </w:r>
      <w:r w:rsidRPr="000B1A43">
        <w:rPr>
          <w:rFonts w:ascii="Times New Roman" w:hAnsi="Times New Roman" w:cs="Times New Roman"/>
          <w:kern w:val="0"/>
        </w:rPr>
        <w:t xml:space="preserve">: 67–79. </w:t>
      </w:r>
    </w:p>
    <w:p w14:paraId="0F28F320"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Jana S, Choudhuri MA</w:t>
      </w:r>
      <w:r w:rsidRPr="000B1A43">
        <w:rPr>
          <w:rFonts w:ascii="Times New Roman" w:hAnsi="Times New Roman" w:cs="Times New Roman"/>
          <w:kern w:val="0"/>
        </w:rPr>
        <w:t>.</w:t>
      </w:r>
      <w:r w:rsidRPr="000B1A43">
        <w:rPr>
          <w:rFonts w:ascii="Times New Roman" w:hAnsi="Times New Roman" w:cs="Times New Roman"/>
          <w:b/>
          <w:kern w:val="0"/>
        </w:rPr>
        <w:t xml:space="preserve"> 1980</w:t>
      </w:r>
      <w:r w:rsidRPr="000B1A43">
        <w:rPr>
          <w:rFonts w:ascii="Times New Roman" w:hAnsi="Times New Roman" w:cs="Times New Roman"/>
          <w:kern w:val="0"/>
        </w:rPr>
        <w:t xml:space="preserve">. Senescence in submerged aquatic angiosperms: changes in intact and isolated leaves during aging. </w:t>
      </w:r>
      <w:r w:rsidRPr="000B1A43">
        <w:rPr>
          <w:rFonts w:ascii="Times New Roman" w:hAnsi="Times New Roman" w:cs="Times New Roman"/>
          <w:i/>
          <w:kern w:val="0"/>
        </w:rPr>
        <w:t>New Phytologist</w:t>
      </w:r>
      <w:r w:rsidRPr="000B1A43">
        <w:rPr>
          <w:rFonts w:ascii="Times New Roman" w:hAnsi="Times New Roman" w:cs="Times New Roman"/>
          <w:kern w:val="0"/>
        </w:rPr>
        <w:t xml:space="preserve"> </w:t>
      </w:r>
      <w:r w:rsidRPr="000B1A43">
        <w:rPr>
          <w:rFonts w:ascii="Times New Roman" w:hAnsi="Times New Roman" w:cs="Times New Roman"/>
          <w:b/>
          <w:kern w:val="0"/>
        </w:rPr>
        <w:t>86</w:t>
      </w:r>
      <w:r w:rsidRPr="000B1A43">
        <w:rPr>
          <w:rFonts w:ascii="Times New Roman" w:hAnsi="Times New Roman" w:cs="Times New Roman"/>
          <w:kern w:val="0"/>
        </w:rPr>
        <w:t>: 191–198. https://doi.org/10.1111/j.1469-8137.1980.tb03188.x.</w:t>
      </w:r>
    </w:p>
    <w:p w14:paraId="3103C700"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Jana S, Choudhuri MA</w:t>
      </w:r>
      <w:r w:rsidRPr="000B1A43">
        <w:rPr>
          <w:rFonts w:ascii="Times New Roman" w:hAnsi="Times New Roman" w:cs="Times New Roman"/>
          <w:kern w:val="0"/>
        </w:rPr>
        <w:t>.</w:t>
      </w:r>
      <w:r w:rsidRPr="000B1A43">
        <w:rPr>
          <w:rFonts w:ascii="Times New Roman" w:hAnsi="Times New Roman" w:cs="Times New Roman"/>
          <w:b/>
          <w:kern w:val="0"/>
        </w:rPr>
        <w:t xml:space="preserve"> 1982</w:t>
      </w:r>
      <w:r w:rsidRPr="000B1A43">
        <w:rPr>
          <w:rFonts w:ascii="Times New Roman" w:hAnsi="Times New Roman" w:cs="Times New Roman"/>
          <w:kern w:val="0"/>
        </w:rPr>
        <w:t xml:space="preserve">. Glycolate metabolism of three submersed aquatic angiosperms during ageing.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12</w:t>
      </w:r>
      <w:r w:rsidRPr="000B1A43">
        <w:rPr>
          <w:rFonts w:ascii="Times New Roman" w:hAnsi="Times New Roman" w:cs="Times New Roman"/>
          <w:kern w:val="0"/>
        </w:rPr>
        <w:t>: 345–354. https://doi.org/10.1016/0304-3770(82)90026-2.</w:t>
      </w:r>
    </w:p>
    <w:p w14:paraId="78F62390"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Jiménez-Ramos R, Henares C, Egea LG, Vergara JJ, Brun FG</w:t>
      </w:r>
      <w:r w:rsidRPr="000B1A43">
        <w:rPr>
          <w:rFonts w:ascii="Times New Roman" w:hAnsi="Times New Roman" w:cs="Times New Roman"/>
          <w:kern w:val="0"/>
        </w:rPr>
        <w:t>.</w:t>
      </w:r>
      <w:r w:rsidRPr="000B1A43">
        <w:rPr>
          <w:rFonts w:ascii="Times New Roman" w:hAnsi="Times New Roman" w:cs="Times New Roman"/>
          <w:b/>
          <w:kern w:val="0"/>
        </w:rPr>
        <w:t xml:space="preserve"> 2023</w:t>
      </w:r>
      <w:r w:rsidRPr="000B1A43">
        <w:rPr>
          <w:rFonts w:ascii="Times New Roman" w:hAnsi="Times New Roman" w:cs="Times New Roman"/>
          <w:kern w:val="0"/>
        </w:rPr>
        <w:t xml:space="preserve">. Leaf senescence of the seagrass </w:t>
      </w:r>
      <w:r w:rsidRPr="000B1A43">
        <w:rPr>
          <w:rFonts w:ascii="Times New Roman" w:hAnsi="Times New Roman" w:cs="Times New Roman"/>
          <w:i/>
          <w:kern w:val="0"/>
        </w:rPr>
        <w:t>Cymodocea nodosa</w:t>
      </w:r>
      <w:r w:rsidRPr="000B1A43">
        <w:rPr>
          <w:rFonts w:ascii="Times New Roman" w:hAnsi="Times New Roman" w:cs="Times New Roman"/>
          <w:kern w:val="0"/>
        </w:rPr>
        <w:t xml:space="preserve"> in Cádiz Bay, Southern Spain. </w:t>
      </w:r>
      <w:r w:rsidRPr="000B1A43">
        <w:rPr>
          <w:rFonts w:ascii="Times New Roman" w:hAnsi="Times New Roman" w:cs="Times New Roman"/>
          <w:i/>
          <w:kern w:val="0"/>
        </w:rPr>
        <w:t>Diversity</w:t>
      </w:r>
      <w:r w:rsidRPr="000B1A43">
        <w:rPr>
          <w:rFonts w:ascii="Times New Roman" w:hAnsi="Times New Roman" w:cs="Times New Roman"/>
          <w:kern w:val="0"/>
        </w:rPr>
        <w:t xml:space="preserve"> </w:t>
      </w:r>
      <w:r w:rsidRPr="000B1A43">
        <w:rPr>
          <w:rFonts w:ascii="Times New Roman" w:hAnsi="Times New Roman" w:cs="Times New Roman"/>
          <w:b/>
          <w:kern w:val="0"/>
        </w:rPr>
        <w:t>15</w:t>
      </w:r>
      <w:r w:rsidRPr="000B1A43">
        <w:rPr>
          <w:rFonts w:ascii="Times New Roman" w:hAnsi="Times New Roman" w:cs="Times New Roman"/>
          <w:kern w:val="0"/>
        </w:rPr>
        <w:t>: 187. https://doi.org/10.3390/d15020187.</w:t>
      </w:r>
    </w:p>
    <w:p w14:paraId="15BF3FFB"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Kar RK, Choudhuri MA</w:t>
      </w:r>
      <w:r w:rsidRPr="000B1A43">
        <w:rPr>
          <w:rFonts w:ascii="Times New Roman" w:hAnsi="Times New Roman" w:cs="Times New Roman"/>
          <w:kern w:val="0"/>
        </w:rPr>
        <w:t>.</w:t>
      </w:r>
      <w:r w:rsidRPr="000B1A43">
        <w:rPr>
          <w:rFonts w:ascii="Times New Roman" w:hAnsi="Times New Roman" w:cs="Times New Roman"/>
          <w:b/>
          <w:kern w:val="0"/>
        </w:rPr>
        <w:t xml:space="preserve"> 1987</w:t>
      </w:r>
      <w:r w:rsidRPr="000B1A43">
        <w:rPr>
          <w:rFonts w:ascii="Times New Roman" w:hAnsi="Times New Roman" w:cs="Times New Roman"/>
          <w:kern w:val="0"/>
        </w:rPr>
        <w:t xml:space="preserve">. Possible mechanisms of light‐induced chlorophyll degradation in senescing leaves of </w:t>
      </w:r>
      <w:r w:rsidRPr="000B1A43">
        <w:rPr>
          <w:rFonts w:ascii="Times New Roman" w:hAnsi="Times New Roman" w:cs="Times New Roman"/>
          <w:i/>
          <w:kern w:val="0"/>
        </w:rPr>
        <w:t>Hydrilla verticillata</w:t>
      </w:r>
      <w:r w:rsidRPr="000B1A43">
        <w:rPr>
          <w:rFonts w:ascii="Times New Roman" w:hAnsi="Times New Roman" w:cs="Times New Roman"/>
          <w:kern w:val="0"/>
        </w:rPr>
        <w:t xml:space="preserve">. </w:t>
      </w:r>
      <w:r w:rsidRPr="000B1A43">
        <w:rPr>
          <w:rFonts w:ascii="Times New Roman" w:hAnsi="Times New Roman" w:cs="Times New Roman"/>
          <w:i/>
          <w:kern w:val="0"/>
        </w:rPr>
        <w:t>Physiologia Plantarum</w:t>
      </w:r>
      <w:r w:rsidRPr="000B1A43">
        <w:rPr>
          <w:rFonts w:ascii="Times New Roman" w:hAnsi="Times New Roman" w:cs="Times New Roman"/>
          <w:kern w:val="0"/>
        </w:rPr>
        <w:t xml:space="preserve"> </w:t>
      </w:r>
      <w:r w:rsidRPr="000B1A43">
        <w:rPr>
          <w:rFonts w:ascii="Times New Roman" w:hAnsi="Times New Roman" w:cs="Times New Roman"/>
          <w:b/>
          <w:kern w:val="0"/>
        </w:rPr>
        <w:t>70</w:t>
      </w:r>
      <w:r w:rsidRPr="000B1A43">
        <w:rPr>
          <w:rFonts w:ascii="Times New Roman" w:hAnsi="Times New Roman" w:cs="Times New Roman"/>
          <w:kern w:val="0"/>
        </w:rPr>
        <w:t>: 729–734. https://doi.org/10.1111/j.1399-3054.1987.tb04331.x.</w:t>
      </w:r>
    </w:p>
    <w:p w14:paraId="65062C9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Kar RK, Choudhuri MA</w:t>
      </w:r>
      <w:r w:rsidRPr="000B1A43">
        <w:rPr>
          <w:rFonts w:ascii="Times New Roman" w:hAnsi="Times New Roman" w:cs="Times New Roman"/>
          <w:kern w:val="0"/>
        </w:rPr>
        <w:t>.</w:t>
      </w:r>
      <w:r w:rsidRPr="000B1A43">
        <w:rPr>
          <w:rFonts w:ascii="Times New Roman" w:hAnsi="Times New Roman" w:cs="Times New Roman"/>
          <w:b/>
          <w:kern w:val="0"/>
        </w:rPr>
        <w:t xml:space="preserve"> 1986</w:t>
      </w:r>
      <w:r w:rsidRPr="000B1A43">
        <w:rPr>
          <w:rFonts w:ascii="Times New Roman" w:hAnsi="Times New Roman" w:cs="Times New Roman"/>
          <w:kern w:val="0"/>
        </w:rPr>
        <w:t xml:space="preserve">. Effects of light and spermine on senescence of </w:t>
      </w:r>
      <w:r w:rsidRPr="000B1A43">
        <w:rPr>
          <w:rFonts w:ascii="Times New Roman" w:hAnsi="Times New Roman" w:cs="Times New Roman"/>
          <w:i/>
          <w:kern w:val="0"/>
        </w:rPr>
        <w:t>Hydrilla</w:t>
      </w:r>
      <w:r w:rsidRPr="000B1A43">
        <w:rPr>
          <w:rFonts w:ascii="Times New Roman" w:hAnsi="Times New Roman" w:cs="Times New Roman"/>
          <w:kern w:val="0"/>
        </w:rPr>
        <w:t xml:space="preserve"> and spinach leaves. </w:t>
      </w:r>
      <w:r w:rsidRPr="000B1A43">
        <w:rPr>
          <w:rFonts w:ascii="Times New Roman" w:hAnsi="Times New Roman" w:cs="Times New Roman"/>
          <w:i/>
          <w:kern w:val="0"/>
        </w:rPr>
        <w:t>Plant Physiology</w:t>
      </w:r>
      <w:r w:rsidRPr="000B1A43">
        <w:rPr>
          <w:rFonts w:ascii="Times New Roman" w:hAnsi="Times New Roman" w:cs="Times New Roman"/>
          <w:kern w:val="0"/>
        </w:rPr>
        <w:t xml:space="preserve"> </w:t>
      </w:r>
      <w:r w:rsidRPr="000B1A43">
        <w:rPr>
          <w:rFonts w:ascii="Times New Roman" w:hAnsi="Times New Roman" w:cs="Times New Roman"/>
          <w:b/>
          <w:kern w:val="0"/>
        </w:rPr>
        <w:t>80</w:t>
      </w:r>
      <w:r w:rsidRPr="000B1A43">
        <w:rPr>
          <w:rFonts w:ascii="Times New Roman" w:hAnsi="Times New Roman" w:cs="Times New Roman"/>
          <w:kern w:val="0"/>
        </w:rPr>
        <w:t>: 1030–1033. https://doi.org/10.1104/pp.80.4.1030.</w:t>
      </w:r>
    </w:p>
    <w:p w14:paraId="38EA7839"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Kar S, Montague DT, Villanueva-Morales A</w:t>
      </w:r>
      <w:r w:rsidRPr="000B1A43">
        <w:rPr>
          <w:rFonts w:ascii="Times New Roman" w:hAnsi="Times New Roman" w:cs="Times New Roman"/>
          <w:kern w:val="0"/>
        </w:rPr>
        <w:t>.</w:t>
      </w:r>
      <w:r w:rsidRPr="000B1A43">
        <w:rPr>
          <w:rFonts w:ascii="Times New Roman" w:hAnsi="Times New Roman" w:cs="Times New Roman"/>
          <w:b/>
          <w:kern w:val="0"/>
        </w:rPr>
        <w:t xml:space="preserve"> 2021</w:t>
      </w:r>
      <w:r w:rsidRPr="000B1A43">
        <w:rPr>
          <w:rFonts w:ascii="Times New Roman" w:hAnsi="Times New Roman" w:cs="Times New Roman"/>
          <w:kern w:val="0"/>
        </w:rPr>
        <w:t xml:space="preserve">. Measurement of photosynthesis in excised leaves of ornamental trees: a novel method to estimate leaf level drought tolerance and increase experimental sample size. </w:t>
      </w:r>
      <w:r w:rsidRPr="000B1A43">
        <w:rPr>
          <w:rFonts w:ascii="Times New Roman" w:hAnsi="Times New Roman" w:cs="Times New Roman"/>
          <w:i/>
          <w:kern w:val="0"/>
        </w:rPr>
        <w:t>Trees</w:t>
      </w:r>
      <w:r w:rsidRPr="000B1A43">
        <w:rPr>
          <w:rFonts w:ascii="Times New Roman" w:hAnsi="Times New Roman" w:cs="Times New Roman"/>
          <w:kern w:val="0"/>
        </w:rPr>
        <w:t xml:space="preserve"> </w:t>
      </w:r>
      <w:r w:rsidRPr="000B1A43">
        <w:rPr>
          <w:rFonts w:ascii="Times New Roman" w:hAnsi="Times New Roman" w:cs="Times New Roman"/>
          <w:b/>
          <w:kern w:val="0"/>
        </w:rPr>
        <w:t>35</w:t>
      </w:r>
      <w:r w:rsidRPr="000B1A43">
        <w:rPr>
          <w:rFonts w:ascii="Times New Roman" w:hAnsi="Times New Roman" w:cs="Times New Roman"/>
          <w:kern w:val="0"/>
        </w:rPr>
        <w:t>: 889–905. https://doi.org/10.1007/s00468-021-02088-w.</w:t>
      </w:r>
    </w:p>
    <w:p w14:paraId="1612FFD9" w14:textId="77777777" w:rsidR="00786433" w:rsidRDefault="00786433" w:rsidP="00786433">
      <w:pPr>
        <w:tabs>
          <w:tab w:val="left" w:pos="560"/>
        </w:tabs>
        <w:autoSpaceDE w:val="0"/>
        <w:autoSpaceDN w:val="0"/>
        <w:adjustRightInd w:val="0"/>
        <w:spacing w:line="480" w:lineRule="auto"/>
        <w:ind w:left="540" w:hanging="540"/>
        <w:rPr>
          <w:ins w:id="274" w:author="Luka Seamus Wright" w:date="2025-06-24T18:17:00Z" w16du:dateUtc="2025-06-24T10:17:00Z"/>
          <w:rFonts w:ascii="Times New Roman" w:hAnsi="Times New Roman" w:cs="Times New Roman"/>
          <w:kern w:val="0"/>
        </w:rPr>
      </w:pPr>
      <w:r w:rsidRPr="000B1A43">
        <w:rPr>
          <w:rFonts w:ascii="Times New Roman" w:hAnsi="Times New Roman" w:cs="Times New Roman"/>
          <w:b/>
          <w:kern w:val="0"/>
        </w:rPr>
        <w:t>Kay M</w:t>
      </w:r>
      <w:r w:rsidRPr="000B1A43">
        <w:rPr>
          <w:rFonts w:ascii="Times New Roman" w:hAnsi="Times New Roman" w:cs="Times New Roman"/>
          <w:kern w:val="0"/>
        </w:rPr>
        <w:t>.</w:t>
      </w:r>
      <w:r w:rsidRPr="000B1A43">
        <w:rPr>
          <w:rFonts w:ascii="Times New Roman" w:hAnsi="Times New Roman" w:cs="Times New Roman"/>
          <w:b/>
          <w:kern w:val="0"/>
        </w:rPr>
        <w:t xml:space="preserve"> 2024</w:t>
      </w:r>
      <w:r w:rsidRPr="000B1A43">
        <w:rPr>
          <w:rFonts w:ascii="Times New Roman" w:hAnsi="Times New Roman" w:cs="Times New Roman"/>
          <w:kern w:val="0"/>
        </w:rPr>
        <w:t xml:space="preserve">. tidybayes: tidy data and geoms for Bayesian models v3.0.7. </w:t>
      </w:r>
      <w:r w:rsidRPr="000B1A43">
        <w:rPr>
          <w:rFonts w:ascii="Times New Roman" w:hAnsi="Times New Roman" w:cs="Times New Roman"/>
          <w:i/>
          <w:kern w:val="0"/>
        </w:rPr>
        <w:t>Zenodo</w:t>
      </w:r>
      <w:r w:rsidRPr="000B1A43">
        <w:rPr>
          <w:rFonts w:ascii="Times New Roman" w:hAnsi="Times New Roman" w:cs="Times New Roman"/>
          <w:kern w:val="0"/>
        </w:rPr>
        <w:t>. https://doi.org/10.5281/zenodo.13770114.</w:t>
      </w:r>
    </w:p>
    <w:p w14:paraId="2E83F9BA" w14:textId="766FFE3A" w:rsidR="00702D7A" w:rsidRPr="00702D7A" w:rsidRDefault="00702D7A" w:rsidP="00786433">
      <w:pPr>
        <w:tabs>
          <w:tab w:val="left" w:pos="560"/>
        </w:tabs>
        <w:autoSpaceDE w:val="0"/>
        <w:autoSpaceDN w:val="0"/>
        <w:adjustRightInd w:val="0"/>
        <w:spacing w:line="480" w:lineRule="auto"/>
        <w:ind w:left="540" w:hanging="540"/>
        <w:rPr>
          <w:rFonts w:ascii="Times New Roman" w:hAnsi="Times New Roman" w:cs="Times New Roman"/>
          <w:kern w:val="0"/>
        </w:rPr>
      </w:pPr>
      <w:ins w:id="275" w:author="Luka Seamus Wright" w:date="2025-06-24T18:17:00Z" w16du:dateUtc="2025-06-24T10:17:00Z">
        <w:r w:rsidRPr="00702D7A">
          <w:rPr>
            <w:rFonts w:ascii="Times New Roman" w:hAnsi="Times New Roman" w:cs="Times New Roman"/>
            <w:b/>
            <w:bCs/>
            <w:kern w:val="0"/>
            <w:rPrChange w:id="276" w:author="Luka Seamus Wright" w:date="2025-06-24T18:17:00Z" w16du:dateUtc="2025-06-24T10:17:00Z">
              <w:rPr>
                <w:rFonts w:ascii="Futura" w:hAnsi="Futura" w:cs="Futura"/>
                <w:kern w:val="0"/>
              </w:rPr>
            </w:rPrChange>
          </w:rPr>
          <w:t>Kennedy JR, Blain CO</w:t>
        </w:r>
        <w:r w:rsidRPr="00702D7A">
          <w:rPr>
            <w:rFonts w:ascii="Times New Roman" w:hAnsi="Times New Roman" w:cs="Times New Roman"/>
            <w:kern w:val="0"/>
            <w:rPrChange w:id="277" w:author="Luka Seamus Wright" w:date="2025-06-24T18:17:00Z" w16du:dateUtc="2025-06-24T10:17:00Z">
              <w:rPr>
                <w:rFonts w:ascii="Futura" w:hAnsi="Futura" w:cs="Futura"/>
                <w:kern w:val="0"/>
              </w:rPr>
            </w:rPrChange>
          </w:rPr>
          <w:t xml:space="preserve">. </w:t>
        </w:r>
        <w:r w:rsidRPr="00702D7A">
          <w:rPr>
            <w:rFonts w:ascii="Times New Roman" w:hAnsi="Times New Roman" w:cs="Times New Roman"/>
            <w:b/>
            <w:bCs/>
            <w:kern w:val="0"/>
            <w:rPrChange w:id="278" w:author="Luka Seamus Wright" w:date="2025-06-24T18:17:00Z" w16du:dateUtc="2025-06-24T10:17:00Z">
              <w:rPr>
                <w:rFonts w:ascii="Futura" w:hAnsi="Futura" w:cs="Futura"/>
                <w:kern w:val="0"/>
              </w:rPr>
            </w:rPrChange>
          </w:rPr>
          <w:t>2025</w:t>
        </w:r>
        <w:r w:rsidRPr="00702D7A">
          <w:rPr>
            <w:rFonts w:ascii="Times New Roman" w:hAnsi="Times New Roman" w:cs="Times New Roman"/>
            <w:kern w:val="0"/>
            <w:rPrChange w:id="279" w:author="Luka Seamus Wright" w:date="2025-06-24T18:17:00Z" w16du:dateUtc="2025-06-24T10:17:00Z">
              <w:rPr>
                <w:rFonts w:ascii="Futura" w:hAnsi="Futura" w:cs="Futura"/>
                <w:kern w:val="0"/>
              </w:rPr>
            </w:rPrChange>
          </w:rPr>
          <w:t xml:space="preserve">. A systematic review of marine macroalgal degradation: toward a better understanding of macroalgal carbon sequestration potential. </w:t>
        </w:r>
        <w:r w:rsidRPr="00702D7A">
          <w:rPr>
            <w:rFonts w:ascii="Times New Roman" w:hAnsi="Times New Roman" w:cs="Times New Roman"/>
            <w:i/>
            <w:iCs/>
            <w:kern w:val="0"/>
            <w:rPrChange w:id="280" w:author="Luka Seamus Wright" w:date="2025-06-24T18:17:00Z" w16du:dateUtc="2025-06-24T10:17:00Z">
              <w:rPr>
                <w:rFonts w:ascii="Futura" w:hAnsi="Futura" w:cs="Futura"/>
                <w:kern w:val="0"/>
              </w:rPr>
            </w:rPrChange>
          </w:rPr>
          <w:t>Journal of Phycology</w:t>
        </w:r>
        <w:r w:rsidRPr="00702D7A">
          <w:rPr>
            <w:rFonts w:ascii="Times New Roman" w:hAnsi="Times New Roman" w:cs="Times New Roman"/>
            <w:kern w:val="0"/>
            <w:rPrChange w:id="281" w:author="Luka Seamus Wright" w:date="2025-06-24T18:17:00Z" w16du:dateUtc="2025-06-24T10:17:00Z">
              <w:rPr>
                <w:rFonts w:ascii="Futura" w:hAnsi="Futura" w:cs="Futura"/>
                <w:kern w:val="0"/>
              </w:rPr>
            </w:rPrChange>
          </w:rPr>
          <w:t xml:space="preserve"> https://doi.org/10.1111/jpy.70031.</w:t>
        </w:r>
      </w:ins>
    </w:p>
    <w:p w14:paraId="71EDD2D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Kenworthy WJ, Currin CA, Fonseca MS, Smith G</w:t>
      </w:r>
      <w:r w:rsidRPr="000B1A43">
        <w:rPr>
          <w:rFonts w:ascii="Times New Roman" w:hAnsi="Times New Roman" w:cs="Times New Roman"/>
          <w:kern w:val="0"/>
        </w:rPr>
        <w:t>.</w:t>
      </w:r>
      <w:r w:rsidRPr="000B1A43">
        <w:rPr>
          <w:rFonts w:ascii="Times New Roman" w:hAnsi="Times New Roman" w:cs="Times New Roman"/>
          <w:b/>
          <w:kern w:val="0"/>
        </w:rPr>
        <w:t xml:space="preserve"> 1989</w:t>
      </w:r>
      <w:r w:rsidRPr="000B1A43">
        <w:rPr>
          <w:rFonts w:ascii="Times New Roman" w:hAnsi="Times New Roman" w:cs="Times New Roman"/>
          <w:kern w:val="0"/>
        </w:rPr>
        <w:t xml:space="preserve">. Production, decomposition, and heterotrophic utilization of the seagrass </w:t>
      </w:r>
      <w:r w:rsidRPr="000B1A43">
        <w:rPr>
          <w:rFonts w:ascii="Times New Roman" w:hAnsi="Times New Roman" w:cs="Times New Roman"/>
          <w:i/>
          <w:kern w:val="0"/>
        </w:rPr>
        <w:t>Halophila decipiens</w:t>
      </w:r>
      <w:r w:rsidRPr="000B1A43">
        <w:rPr>
          <w:rFonts w:ascii="Times New Roman" w:hAnsi="Times New Roman" w:cs="Times New Roman"/>
          <w:kern w:val="0"/>
        </w:rPr>
        <w:t xml:space="preserve"> in a submarine canyon.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51</w:t>
      </w:r>
      <w:r w:rsidRPr="000B1A43">
        <w:rPr>
          <w:rFonts w:ascii="Times New Roman" w:hAnsi="Times New Roman" w:cs="Times New Roman"/>
          <w:kern w:val="0"/>
        </w:rPr>
        <w:t>: 277–290. https://doi.org/10.3354/meps051277.</w:t>
      </w:r>
    </w:p>
    <w:p w14:paraId="4BBE65FC"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Knauer GA, Ayers AV</w:t>
      </w:r>
      <w:r w:rsidRPr="000B1A43">
        <w:rPr>
          <w:rFonts w:ascii="Times New Roman" w:hAnsi="Times New Roman" w:cs="Times New Roman"/>
          <w:kern w:val="0"/>
        </w:rPr>
        <w:t>.</w:t>
      </w:r>
      <w:r w:rsidRPr="000B1A43">
        <w:rPr>
          <w:rFonts w:ascii="Times New Roman" w:hAnsi="Times New Roman" w:cs="Times New Roman"/>
          <w:b/>
          <w:kern w:val="0"/>
        </w:rPr>
        <w:t xml:space="preserve"> 1977</w:t>
      </w:r>
      <w:r w:rsidRPr="000B1A43">
        <w:rPr>
          <w:rFonts w:ascii="Times New Roman" w:hAnsi="Times New Roman" w:cs="Times New Roman"/>
          <w:kern w:val="0"/>
        </w:rPr>
        <w:t xml:space="preserve">. Changes in carbon, nitrogen, adenosine triphosphate, and chlorophyll </w:t>
      </w:r>
      <w:r w:rsidRPr="000B1A43">
        <w:rPr>
          <w:rFonts w:ascii="Times New Roman" w:hAnsi="Times New Roman" w:cs="Times New Roman"/>
          <w:i/>
          <w:kern w:val="0"/>
        </w:rPr>
        <w:t>a</w:t>
      </w:r>
      <w:r w:rsidRPr="000B1A43">
        <w:rPr>
          <w:rFonts w:ascii="Times New Roman" w:hAnsi="Times New Roman" w:cs="Times New Roman"/>
          <w:kern w:val="0"/>
        </w:rPr>
        <w:t xml:space="preserve"> in decomposing </w:t>
      </w:r>
      <w:r w:rsidRPr="000B1A43">
        <w:rPr>
          <w:rFonts w:ascii="Times New Roman" w:hAnsi="Times New Roman" w:cs="Times New Roman"/>
          <w:i/>
          <w:kern w:val="0"/>
        </w:rPr>
        <w:t>Thalassia testudinum</w:t>
      </w:r>
      <w:r w:rsidRPr="000B1A43">
        <w:rPr>
          <w:rFonts w:ascii="Times New Roman" w:hAnsi="Times New Roman" w:cs="Times New Roman"/>
          <w:kern w:val="0"/>
        </w:rPr>
        <w:t xml:space="preserve"> leaves. </w:t>
      </w:r>
      <w:r w:rsidRPr="000B1A43">
        <w:rPr>
          <w:rFonts w:ascii="Times New Roman" w:hAnsi="Times New Roman" w:cs="Times New Roman"/>
          <w:i/>
          <w:kern w:val="0"/>
        </w:rPr>
        <w:t>Limnology and Oceanography</w:t>
      </w:r>
      <w:r w:rsidRPr="000B1A43">
        <w:rPr>
          <w:rFonts w:ascii="Times New Roman" w:hAnsi="Times New Roman" w:cs="Times New Roman"/>
          <w:kern w:val="0"/>
        </w:rPr>
        <w:t xml:space="preserve"> </w:t>
      </w:r>
      <w:r w:rsidRPr="000B1A43">
        <w:rPr>
          <w:rFonts w:ascii="Times New Roman" w:hAnsi="Times New Roman" w:cs="Times New Roman"/>
          <w:b/>
          <w:kern w:val="0"/>
        </w:rPr>
        <w:t>22</w:t>
      </w:r>
      <w:r w:rsidRPr="000B1A43">
        <w:rPr>
          <w:rFonts w:ascii="Times New Roman" w:hAnsi="Times New Roman" w:cs="Times New Roman"/>
          <w:kern w:val="0"/>
        </w:rPr>
        <w:t>: 408–414. https://doi.org/10.4319/lo.1977.22.3.0408.</w:t>
      </w:r>
    </w:p>
    <w:p w14:paraId="625B5354"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Krause-Jensen D, Duarte CM</w:t>
      </w:r>
      <w:r w:rsidRPr="000B1A43">
        <w:rPr>
          <w:rFonts w:ascii="Times New Roman" w:hAnsi="Times New Roman" w:cs="Times New Roman"/>
          <w:kern w:val="0"/>
        </w:rPr>
        <w:t>.</w:t>
      </w:r>
      <w:r w:rsidRPr="000B1A43">
        <w:rPr>
          <w:rFonts w:ascii="Times New Roman" w:hAnsi="Times New Roman" w:cs="Times New Roman"/>
          <w:b/>
          <w:kern w:val="0"/>
        </w:rPr>
        <w:t xml:space="preserve"> 2016</w:t>
      </w:r>
      <w:r w:rsidRPr="000B1A43">
        <w:rPr>
          <w:rFonts w:ascii="Times New Roman" w:hAnsi="Times New Roman" w:cs="Times New Roman"/>
          <w:kern w:val="0"/>
        </w:rPr>
        <w:t xml:space="preserve">. Substantial role of macroalgae in marine carbon sequestration. </w:t>
      </w:r>
      <w:r w:rsidRPr="000B1A43">
        <w:rPr>
          <w:rFonts w:ascii="Times New Roman" w:hAnsi="Times New Roman" w:cs="Times New Roman"/>
          <w:i/>
          <w:kern w:val="0"/>
        </w:rPr>
        <w:t>Nature Geoscience</w:t>
      </w:r>
      <w:r w:rsidRPr="000B1A43">
        <w:rPr>
          <w:rFonts w:ascii="Times New Roman" w:hAnsi="Times New Roman" w:cs="Times New Roman"/>
          <w:kern w:val="0"/>
        </w:rPr>
        <w:t xml:space="preserve"> </w:t>
      </w:r>
      <w:r w:rsidRPr="000B1A43">
        <w:rPr>
          <w:rFonts w:ascii="Times New Roman" w:hAnsi="Times New Roman" w:cs="Times New Roman"/>
          <w:b/>
          <w:kern w:val="0"/>
        </w:rPr>
        <w:t>9</w:t>
      </w:r>
      <w:r w:rsidRPr="000B1A43">
        <w:rPr>
          <w:rFonts w:ascii="Times New Roman" w:hAnsi="Times New Roman" w:cs="Times New Roman"/>
          <w:kern w:val="0"/>
        </w:rPr>
        <w:t>: 737–742. https://doi.org/10.1038/ngeo2790.</w:t>
      </w:r>
    </w:p>
    <w:p w14:paraId="6498B519"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Lamit N, Tanaka Y</w:t>
      </w:r>
      <w:r w:rsidRPr="000B1A43">
        <w:rPr>
          <w:rFonts w:ascii="Times New Roman" w:hAnsi="Times New Roman" w:cs="Times New Roman"/>
          <w:kern w:val="0"/>
        </w:rPr>
        <w:t>.</w:t>
      </w:r>
      <w:r w:rsidRPr="000B1A43">
        <w:rPr>
          <w:rFonts w:ascii="Times New Roman" w:hAnsi="Times New Roman" w:cs="Times New Roman"/>
          <w:b/>
          <w:kern w:val="0"/>
        </w:rPr>
        <w:t xml:space="preserve"> 2021</w:t>
      </w:r>
      <w:r w:rsidRPr="000B1A43">
        <w:rPr>
          <w:rFonts w:ascii="Times New Roman" w:hAnsi="Times New Roman" w:cs="Times New Roman"/>
          <w:kern w:val="0"/>
        </w:rPr>
        <w:t xml:space="preserve">. Effects of river water inflow on the growth, photosynthesis, and respiration of the tropical seagrass </w:t>
      </w:r>
      <w:r w:rsidRPr="000B1A43">
        <w:rPr>
          <w:rFonts w:ascii="Times New Roman" w:hAnsi="Times New Roman" w:cs="Times New Roman"/>
          <w:i/>
          <w:kern w:val="0"/>
        </w:rPr>
        <w:t>Halophila ovalis</w:t>
      </w:r>
      <w:r w:rsidRPr="000B1A43">
        <w:rPr>
          <w:rFonts w:ascii="Times New Roman" w:hAnsi="Times New Roman" w:cs="Times New Roman"/>
          <w:kern w:val="0"/>
        </w:rPr>
        <w:t xml:space="preserve">. </w:t>
      </w:r>
      <w:r w:rsidRPr="000B1A43">
        <w:rPr>
          <w:rFonts w:ascii="Times New Roman" w:hAnsi="Times New Roman" w:cs="Times New Roman"/>
          <w:i/>
          <w:kern w:val="0"/>
        </w:rPr>
        <w:t>Botanica Marina</w:t>
      </w:r>
      <w:r w:rsidRPr="000B1A43">
        <w:rPr>
          <w:rFonts w:ascii="Times New Roman" w:hAnsi="Times New Roman" w:cs="Times New Roman"/>
          <w:kern w:val="0"/>
        </w:rPr>
        <w:t xml:space="preserve"> </w:t>
      </w:r>
      <w:r w:rsidRPr="000B1A43">
        <w:rPr>
          <w:rFonts w:ascii="Times New Roman" w:hAnsi="Times New Roman" w:cs="Times New Roman"/>
          <w:b/>
          <w:kern w:val="0"/>
        </w:rPr>
        <w:t>64</w:t>
      </w:r>
      <w:r w:rsidRPr="000B1A43">
        <w:rPr>
          <w:rFonts w:ascii="Times New Roman" w:hAnsi="Times New Roman" w:cs="Times New Roman"/>
          <w:kern w:val="0"/>
        </w:rPr>
        <w:t>: 93–100. https://doi.org/10.1515/bot-2020-0079.</w:t>
      </w:r>
    </w:p>
    <w:p w14:paraId="51687C63"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 xml:space="preserve">Lee D, Stan buildbot, seantalts </w:t>
      </w:r>
      <w:r w:rsidRPr="000B1A43">
        <w:rPr>
          <w:rFonts w:ascii="Times New Roman" w:hAnsi="Times New Roman" w:cs="Times New Roman"/>
          <w:i/>
          <w:kern w:val="0"/>
        </w:rPr>
        <w:t>et al.</w:t>
      </w:r>
      <w:r w:rsidRPr="000B1A43">
        <w:rPr>
          <w:rFonts w:ascii="Times New Roman" w:hAnsi="Times New Roman" w:cs="Times New Roman"/>
          <w:b/>
          <w:kern w:val="0"/>
        </w:rPr>
        <w:t xml:space="preserve"> 2017</w:t>
      </w:r>
      <w:r w:rsidRPr="000B1A43">
        <w:rPr>
          <w:rFonts w:ascii="Times New Roman" w:hAnsi="Times New Roman" w:cs="Times New Roman"/>
          <w:kern w:val="0"/>
        </w:rPr>
        <w:t xml:space="preserve">. stan-dev/cmdstan: v2.17.1. </w:t>
      </w:r>
      <w:r w:rsidRPr="000B1A43">
        <w:rPr>
          <w:rFonts w:ascii="Times New Roman" w:hAnsi="Times New Roman" w:cs="Times New Roman"/>
          <w:i/>
          <w:kern w:val="0"/>
        </w:rPr>
        <w:t>Zenodo</w:t>
      </w:r>
      <w:r w:rsidRPr="000B1A43">
        <w:rPr>
          <w:rFonts w:ascii="Times New Roman" w:hAnsi="Times New Roman" w:cs="Times New Roman"/>
          <w:kern w:val="0"/>
        </w:rPr>
        <w:t>. https://doi.org/10.5281/zenodo.1117248.</w:t>
      </w:r>
    </w:p>
    <w:p w14:paraId="3078C8EB"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Lee K-S, Dunton KH</w:t>
      </w:r>
      <w:r w:rsidRPr="000B1A43">
        <w:rPr>
          <w:rFonts w:ascii="Times New Roman" w:hAnsi="Times New Roman" w:cs="Times New Roman"/>
          <w:kern w:val="0"/>
        </w:rPr>
        <w:t>.</w:t>
      </w:r>
      <w:r w:rsidRPr="000B1A43">
        <w:rPr>
          <w:rFonts w:ascii="Times New Roman" w:hAnsi="Times New Roman" w:cs="Times New Roman"/>
          <w:b/>
          <w:kern w:val="0"/>
        </w:rPr>
        <w:t xml:space="preserve"> 1999</w:t>
      </w:r>
      <w:r w:rsidRPr="000B1A43">
        <w:rPr>
          <w:rFonts w:ascii="Times New Roman" w:hAnsi="Times New Roman" w:cs="Times New Roman"/>
          <w:kern w:val="0"/>
        </w:rPr>
        <w:t xml:space="preserve">. Inorganic nitrogen acquisition in the seagrass </w:t>
      </w:r>
      <w:r w:rsidRPr="000B1A43">
        <w:rPr>
          <w:rFonts w:ascii="Times New Roman" w:hAnsi="Times New Roman" w:cs="Times New Roman"/>
          <w:i/>
          <w:kern w:val="0"/>
        </w:rPr>
        <w:t>Thalassia testudinum</w:t>
      </w:r>
      <w:r w:rsidRPr="000B1A43">
        <w:rPr>
          <w:rFonts w:ascii="Times New Roman" w:hAnsi="Times New Roman" w:cs="Times New Roman"/>
          <w:kern w:val="0"/>
        </w:rPr>
        <w:t xml:space="preserve">: development of a whole‐plant nitrogen budget. </w:t>
      </w:r>
      <w:r w:rsidRPr="000B1A43">
        <w:rPr>
          <w:rFonts w:ascii="Times New Roman" w:hAnsi="Times New Roman" w:cs="Times New Roman"/>
          <w:i/>
          <w:kern w:val="0"/>
        </w:rPr>
        <w:t>Limnology and Oceanography</w:t>
      </w:r>
      <w:r w:rsidRPr="000B1A43">
        <w:rPr>
          <w:rFonts w:ascii="Times New Roman" w:hAnsi="Times New Roman" w:cs="Times New Roman"/>
          <w:kern w:val="0"/>
        </w:rPr>
        <w:t xml:space="preserve"> </w:t>
      </w:r>
      <w:r w:rsidRPr="000B1A43">
        <w:rPr>
          <w:rFonts w:ascii="Times New Roman" w:hAnsi="Times New Roman" w:cs="Times New Roman"/>
          <w:b/>
          <w:kern w:val="0"/>
        </w:rPr>
        <w:t>44</w:t>
      </w:r>
      <w:r w:rsidRPr="000B1A43">
        <w:rPr>
          <w:rFonts w:ascii="Times New Roman" w:hAnsi="Times New Roman" w:cs="Times New Roman"/>
          <w:kern w:val="0"/>
        </w:rPr>
        <w:t>: 1204–1215. https://doi.org/10.4319/lo.1999.44.5.1204.</w:t>
      </w:r>
    </w:p>
    <w:p w14:paraId="24C0A8E1"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Lovell PH, Illsley ANN, Moore KG</w:t>
      </w:r>
      <w:r w:rsidRPr="000B1A43">
        <w:rPr>
          <w:rFonts w:ascii="Times New Roman" w:hAnsi="Times New Roman" w:cs="Times New Roman"/>
          <w:kern w:val="0"/>
        </w:rPr>
        <w:t>.</w:t>
      </w:r>
      <w:r w:rsidRPr="000B1A43">
        <w:rPr>
          <w:rFonts w:ascii="Times New Roman" w:hAnsi="Times New Roman" w:cs="Times New Roman"/>
          <w:b/>
          <w:kern w:val="0"/>
        </w:rPr>
        <w:t xml:space="preserve"> 1972</w:t>
      </w:r>
      <w:r w:rsidRPr="000B1A43">
        <w:rPr>
          <w:rFonts w:ascii="Times New Roman" w:hAnsi="Times New Roman" w:cs="Times New Roman"/>
          <w:kern w:val="0"/>
        </w:rPr>
        <w:t xml:space="preserve">. The effects of light intensity and sucrose on root formation, photosynthetic ability, and senescence in detached cotyledons of </w:t>
      </w:r>
      <w:r w:rsidRPr="000B1A43">
        <w:rPr>
          <w:rFonts w:ascii="Times New Roman" w:hAnsi="Times New Roman" w:cs="Times New Roman"/>
          <w:i/>
          <w:kern w:val="0"/>
        </w:rPr>
        <w:t>Sinapis alba</w:t>
      </w:r>
      <w:r w:rsidRPr="000B1A43">
        <w:rPr>
          <w:rFonts w:ascii="Times New Roman" w:hAnsi="Times New Roman" w:cs="Times New Roman"/>
          <w:kern w:val="0"/>
        </w:rPr>
        <w:t xml:space="preserve"> L. and </w:t>
      </w:r>
      <w:r w:rsidRPr="000B1A43">
        <w:rPr>
          <w:rFonts w:ascii="Times New Roman" w:hAnsi="Times New Roman" w:cs="Times New Roman"/>
          <w:i/>
          <w:kern w:val="0"/>
        </w:rPr>
        <w:t>Raphanus sativus</w:t>
      </w:r>
      <w:r w:rsidRPr="000B1A43">
        <w:rPr>
          <w:rFonts w:ascii="Times New Roman" w:hAnsi="Times New Roman" w:cs="Times New Roman"/>
          <w:kern w:val="0"/>
        </w:rPr>
        <w:t xml:space="preserve"> L. </w:t>
      </w:r>
      <w:r w:rsidRPr="000B1A43">
        <w:rPr>
          <w:rFonts w:ascii="Times New Roman" w:hAnsi="Times New Roman" w:cs="Times New Roman"/>
          <w:i/>
          <w:kern w:val="0"/>
        </w:rPr>
        <w:t>Annals of Botany</w:t>
      </w:r>
      <w:r w:rsidRPr="000B1A43">
        <w:rPr>
          <w:rFonts w:ascii="Times New Roman" w:hAnsi="Times New Roman" w:cs="Times New Roman"/>
          <w:kern w:val="0"/>
        </w:rPr>
        <w:t xml:space="preserve"> </w:t>
      </w:r>
      <w:r w:rsidRPr="000B1A43">
        <w:rPr>
          <w:rFonts w:ascii="Times New Roman" w:hAnsi="Times New Roman" w:cs="Times New Roman"/>
          <w:b/>
          <w:kern w:val="0"/>
        </w:rPr>
        <w:t>36</w:t>
      </w:r>
      <w:r w:rsidRPr="000B1A43">
        <w:rPr>
          <w:rFonts w:ascii="Times New Roman" w:hAnsi="Times New Roman" w:cs="Times New Roman"/>
          <w:kern w:val="0"/>
        </w:rPr>
        <w:t>: 123–134. https://doi.org/10.1093/oxfordjournals.aob.a084565.</w:t>
      </w:r>
    </w:p>
    <w:p w14:paraId="0E1B7A7C"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Macaya EC, Boltana S, Hinojosa IA</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2005</w:t>
      </w:r>
      <w:r w:rsidRPr="000B1A43">
        <w:rPr>
          <w:rFonts w:ascii="Times New Roman" w:hAnsi="Times New Roman" w:cs="Times New Roman"/>
          <w:kern w:val="0"/>
        </w:rPr>
        <w:t xml:space="preserve">. Presence of sporophylls in floating kelp rafts of </w:t>
      </w:r>
      <w:r w:rsidRPr="000B1A43">
        <w:rPr>
          <w:rFonts w:ascii="Times New Roman" w:hAnsi="Times New Roman" w:cs="Times New Roman"/>
          <w:i/>
          <w:kern w:val="0"/>
        </w:rPr>
        <w:t>Macrocystis</w:t>
      </w:r>
      <w:r w:rsidRPr="000B1A43">
        <w:rPr>
          <w:rFonts w:ascii="Times New Roman" w:hAnsi="Times New Roman" w:cs="Times New Roman"/>
          <w:kern w:val="0"/>
        </w:rPr>
        <w:t xml:space="preserve"> spp. (Phaeophyceae) along the Chilean Pacific coast. </w:t>
      </w:r>
      <w:r w:rsidRPr="000B1A43">
        <w:rPr>
          <w:rFonts w:ascii="Times New Roman" w:hAnsi="Times New Roman" w:cs="Times New Roman"/>
          <w:i/>
          <w:kern w:val="0"/>
        </w:rPr>
        <w:t>Journal of Phycology</w:t>
      </w:r>
      <w:r w:rsidRPr="000B1A43">
        <w:rPr>
          <w:rFonts w:ascii="Times New Roman" w:hAnsi="Times New Roman" w:cs="Times New Roman"/>
          <w:kern w:val="0"/>
        </w:rPr>
        <w:t xml:space="preserve"> </w:t>
      </w:r>
      <w:r w:rsidRPr="000B1A43">
        <w:rPr>
          <w:rFonts w:ascii="Times New Roman" w:hAnsi="Times New Roman" w:cs="Times New Roman"/>
          <w:b/>
          <w:kern w:val="0"/>
        </w:rPr>
        <w:t>41</w:t>
      </w:r>
      <w:r w:rsidRPr="000B1A43">
        <w:rPr>
          <w:rFonts w:ascii="Times New Roman" w:hAnsi="Times New Roman" w:cs="Times New Roman"/>
          <w:kern w:val="0"/>
        </w:rPr>
        <w:t>: 913–922. https://doi.org/10.1111/j.1529-8817.2005.00118.x.</w:t>
      </w:r>
    </w:p>
    <w:p w14:paraId="4F36AA1B"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Marbà N, Hemminga MA, Mateo MA</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2002</w:t>
      </w:r>
      <w:r w:rsidRPr="000B1A43">
        <w:rPr>
          <w:rFonts w:ascii="Times New Roman" w:hAnsi="Times New Roman" w:cs="Times New Roman"/>
          <w:kern w:val="0"/>
        </w:rPr>
        <w:t xml:space="preserve">. Carbon and nitrogen translocation between seagrass ramets.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226</w:t>
      </w:r>
      <w:r w:rsidRPr="000B1A43">
        <w:rPr>
          <w:rFonts w:ascii="Times New Roman" w:hAnsi="Times New Roman" w:cs="Times New Roman"/>
          <w:kern w:val="0"/>
        </w:rPr>
        <w:t>: 287–300. https://doi.org/10.3354/meps226287.</w:t>
      </w:r>
    </w:p>
    <w:p w14:paraId="7F28BD73"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Masini RJ, Manning CR</w:t>
      </w:r>
      <w:r w:rsidRPr="000B1A43">
        <w:rPr>
          <w:rFonts w:ascii="Times New Roman" w:hAnsi="Times New Roman" w:cs="Times New Roman"/>
          <w:kern w:val="0"/>
        </w:rPr>
        <w:t>.</w:t>
      </w:r>
      <w:r w:rsidRPr="000B1A43">
        <w:rPr>
          <w:rFonts w:ascii="Times New Roman" w:hAnsi="Times New Roman" w:cs="Times New Roman"/>
          <w:b/>
          <w:kern w:val="0"/>
        </w:rPr>
        <w:t xml:space="preserve"> 1997</w:t>
      </w:r>
      <w:r w:rsidRPr="000B1A43">
        <w:rPr>
          <w:rFonts w:ascii="Times New Roman" w:hAnsi="Times New Roman" w:cs="Times New Roman"/>
          <w:kern w:val="0"/>
        </w:rPr>
        <w:t xml:space="preserve">. The photosynthetic responses to irradiance and temperature of four meadow-forming seagrasses.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58</w:t>
      </w:r>
      <w:r w:rsidRPr="000B1A43">
        <w:rPr>
          <w:rFonts w:ascii="Times New Roman" w:hAnsi="Times New Roman" w:cs="Times New Roman"/>
          <w:kern w:val="0"/>
        </w:rPr>
        <w:t>: 21–36. https://doi.org/10.1016/s0304-3770(97)00008-9.</w:t>
      </w:r>
    </w:p>
    <w:p w14:paraId="58F8D75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Mateo MA, Romero J</w:t>
      </w:r>
      <w:r w:rsidRPr="000B1A43">
        <w:rPr>
          <w:rFonts w:ascii="Times New Roman" w:hAnsi="Times New Roman" w:cs="Times New Roman"/>
          <w:kern w:val="0"/>
        </w:rPr>
        <w:t>.</w:t>
      </w:r>
      <w:r w:rsidRPr="000B1A43">
        <w:rPr>
          <w:rFonts w:ascii="Times New Roman" w:hAnsi="Times New Roman" w:cs="Times New Roman"/>
          <w:b/>
          <w:kern w:val="0"/>
        </w:rPr>
        <w:t xml:space="preserve"> 1996</w:t>
      </w:r>
      <w:r w:rsidRPr="000B1A43">
        <w:rPr>
          <w:rFonts w:ascii="Times New Roman" w:hAnsi="Times New Roman" w:cs="Times New Roman"/>
          <w:kern w:val="0"/>
        </w:rPr>
        <w:t xml:space="preserve">. Evaluating seagrass leaf litter decomposition: an experimental comparison between litter-bag and oxygen-uptake methods. </w:t>
      </w:r>
      <w:r w:rsidRPr="000B1A43">
        <w:rPr>
          <w:rFonts w:ascii="Times New Roman" w:hAnsi="Times New Roman" w:cs="Times New Roman"/>
          <w:i/>
          <w:kern w:val="0"/>
        </w:rPr>
        <w:t>Journal of Experimental Marine Biology and Ecology</w:t>
      </w:r>
      <w:r w:rsidRPr="000B1A43">
        <w:rPr>
          <w:rFonts w:ascii="Times New Roman" w:hAnsi="Times New Roman" w:cs="Times New Roman"/>
          <w:kern w:val="0"/>
        </w:rPr>
        <w:t xml:space="preserve"> </w:t>
      </w:r>
      <w:r w:rsidRPr="000B1A43">
        <w:rPr>
          <w:rFonts w:ascii="Times New Roman" w:hAnsi="Times New Roman" w:cs="Times New Roman"/>
          <w:b/>
          <w:kern w:val="0"/>
        </w:rPr>
        <w:t>202</w:t>
      </w:r>
      <w:r w:rsidRPr="000B1A43">
        <w:rPr>
          <w:rFonts w:ascii="Times New Roman" w:hAnsi="Times New Roman" w:cs="Times New Roman"/>
          <w:kern w:val="0"/>
        </w:rPr>
        <w:t>: 97–106. https://doi.org/10.1016/0022-0981(96)00019-6.</w:t>
      </w:r>
    </w:p>
    <w:p w14:paraId="5D6A1A7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Mateo MA, Romero J</w:t>
      </w:r>
      <w:r w:rsidRPr="000B1A43">
        <w:rPr>
          <w:rFonts w:ascii="Times New Roman" w:hAnsi="Times New Roman" w:cs="Times New Roman"/>
          <w:kern w:val="0"/>
        </w:rPr>
        <w:t>.</w:t>
      </w:r>
      <w:r w:rsidRPr="000B1A43">
        <w:rPr>
          <w:rFonts w:ascii="Times New Roman" w:hAnsi="Times New Roman" w:cs="Times New Roman"/>
          <w:b/>
          <w:kern w:val="0"/>
        </w:rPr>
        <w:t xml:space="preserve"> 1997</w:t>
      </w:r>
      <w:r w:rsidRPr="000B1A43">
        <w:rPr>
          <w:rFonts w:ascii="Times New Roman" w:hAnsi="Times New Roman" w:cs="Times New Roman"/>
          <w:kern w:val="0"/>
        </w:rPr>
        <w:t xml:space="preserve">. Detritus dynamics in the seagrass </w:t>
      </w:r>
      <w:r w:rsidRPr="000B1A43">
        <w:rPr>
          <w:rFonts w:ascii="Times New Roman" w:hAnsi="Times New Roman" w:cs="Times New Roman"/>
          <w:i/>
          <w:kern w:val="0"/>
        </w:rPr>
        <w:t>Posidonia oceanica</w:t>
      </w:r>
      <w:r w:rsidRPr="000B1A43">
        <w:rPr>
          <w:rFonts w:ascii="Times New Roman" w:hAnsi="Times New Roman" w:cs="Times New Roman"/>
          <w:kern w:val="0"/>
        </w:rPr>
        <w:t xml:space="preserve">: elements for an ecosystem carbon and nutrient budget.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151</w:t>
      </w:r>
      <w:r w:rsidRPr="000B1A43">
        <w:rPr>
          <w:rFonts w:ascii="Times New Roman" w:hAnsi="Times New Roman" w:cs="Times New Roman"/>
          <w:kern w:val="0"/>
        </w:rPr>
        <w:t>: 43–53. https://doi.org/10.3354/meps151043.</w:t>
      </w:r>
    </w:p>
    <w:p w14:paraId="4A863CB8"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Mohr W, Lehnen N, Ahmerkamp S</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2021</w:t>
      </w:r>
      <w:r w:rsidRPr="000B1A43">
        <w:rPr>
          <w:rFonts w:ascii="Times New Roman" w:hAnsi="Times New Roman" w:cs="Times New Roman"/>
          <w:kern w:val="0"/>
        </w:rPr>
        <w:t xml:space="preserve">. Terrestrial-type nitrogen-fixing symbiosis between seagrass and a marine bacterium. </w:t>
      </w:r>
      <w:r w:rsidRPr="000B1A43">
        <w:rPr>
          <w:rFonts w:ascii="Times New Roman" w:hAnsi="Times New Roman" w:cs="Times New Roman"/>
          <w:i/>
          <w:kern w:val="0"/>
        </w:rPr>
        <w:t>Nature</w:t>
      </w:r>
      <w:r w:rsidRPr="000B1A43">
        <w:rPr>
          <w:rFonts w:ascii="Times New Roman" w:hAnsi="Times New Roman" w:cs="Times New Roman"/>
          <w:kern w:val="0"/>
        </w:rPr>
        <w:t xml:space="preserve"> </w:t>
      </w:r>
      <w:r w:rsidRPr="000B1A43">
        <w:rPr>
          <w:rFonts w:ascii="Times New Roman" w:hAnsi="Times New Roman" w:cs="Times New Roman"/>
          <w:b/>
          <w:kern w:val="0"/>
        </w:rPr>
        <w:t>600</w:t>
      </w:r>
      <w:r w:rsidRPr="000B1A43">
        <w:rPr>
          <w:rFonts w:ascii="Times New Roman" w:hAnsi="Times New Roman" w:cs="Times New Roman"/>
          <w:kern w:val="0"/>
        </w:rPr>
        <w:t>: 105–109. https://doi.org/10.1038/s41586-021-04063-4.</w:t>
      </w:r>
    </w:p>
    <w:p w14:paraId="1AD4317E" w14:textId="77777777" w:rsidR="00786433" w:rsidRDefault="00786433" w:rsidP="00786433">
      <w:pPr>
        <w:tabs>
          <w:tab w:val="left" w:pos="560"/>
        </w:tabs>
        <w:autoSpaceDE w:val="0"/>
        <w:autoSpaceDN w:val="0"/>
        <w:adjustRightInd w:val="0"/>
        <w:spacing w:line="480" w:lineRule="auto"/>
        <w:ind w:left="540" w:hanging="540"/>
        <w:rPr>
          <w:ins w:id="282" w:author="Luka Seamus Wright" w:date="2025-06-24T12:30:00Z" w16du:dateUtc="2025-06-24T04:30:00Z"/>
          <w:rFonts w:ascii="Times New Roman" w:hAnsi="Times New Roman" w:cs="Times New Roman"/>
          <w:kern w:val="0"/>
        </w:rPr>
      </w:pPr>
      <w:r w:rsidRPr="000B1A43">
        <w:rPr>
          <w:rFonts w:ascii="Times New Roman" w:hAnsi="Times New Roman" w:cs="Times New Roman"/>
          <w:b/>
          <w:kern w:val="0"/>
        </w:rPr>
        <w:t>Moore JC, Berlow EL, Coleman DC</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2004</w:t>
      </w:r>
      <w:r w:rsidRPr="000B1A43">
        <w:rPr>
          <w:rFonts w:ascii="Times New Roman" w:hAnsi="Times New Roman" w:cs="Times New Roman"/>
          <w:kern w:val="0"/>
        </w:rPr>
        <w:t xml:space="preserve">. Detritus, trophic dynamics and biodiversity. </w:t>
      </w:r>
      <w:r w:rsidRPr="000B1A43">
        <w:rPr>
          <w:rFonts w:ascii="Times New Roman" w:hAnsi="Times New Roman" w:cs="Times New Roman"/>
          <w:i/>
          <w:kern w:val="0"/>
        </w:rPr>
        <w:t>Ecology Letters</w:t>
      </w:r>
      <w:r w:rsidRPr="000B1A43">
        <w:rPr>
          <w:rFonts w:ascii="Times New Roman" w:hAnsi="Times New Roman" w:cs="Times New Roman"/>
          <w:kern w:val="0"/>
        </w:rPr>
        <w:t xml:space="preserve"> </w:t>
      </w:r>
      <w:r w:rsidRPr="000B1A43">
        <w:rPr>
          <w:rFonts w:ascii="Times New Roman" w:hAnsi="Times New Roman" w:cs="Times New Roman"/>
          <w:b/>
          <w:kern w:val="0"/>
        </w:rPr>
        <w:t>7</w:t>
      </w:r>
      <w:r w:rsidRPr="000B1A43">
        <w:rPr>
          <w:rFonts w:ascii="Times New Roman" w:hAnsi="Times New Roman" w:cs="Times New Roman"/>
          <w:kern w:val="0"/>
        </w:rPr>
        <w:t>: 584–600. https://doi.org/10.1111/j.1461-0248.2004.00606.x.</w:t>
      </w:r>
    </w:p>
    <w:p w14:paraId="4F16ADB8" w14:textId="3671B429" w:rsidR="005B711C" w:rsidRPr="005B711C" w:rsidRDefault="005B711C" w:rsidP="00786433">
      <w:pPr>
        <w:tabs>
          <w:tab w:val="left" w:pos="560"/>
        </w:tabs>
        <w:autoSpaceDE w:val="0"/>
        <w:autoSpaceDN w:val="0"/>
        <w:adjustRightInd w:val="0"/>
        <w:spacing w:line="480" w:lineRule="auto"/>
        <w:ind w:left="540" w:hanging="540"/>
        <w:rPr>
          <w:rFonts w:ascii="Times New Roman" w:hAnsi="Times New Roman" w:cs="Times New Roman"/>
          <w:kern w:val="0"/>
        </w:rPr>
      </w:pPr>
      <w:ins w:id="283" w:author="Luka Seamus Wright" w:date="2025-06-24T12:30:00Z" w16du:dateUtc="2025-06-24T04:30:00Z">
        <w:r w:rsidRPr="005B711C">
          <w:rPr>
            <w:rFonts w:ascii="Times New Roman" w:hAnsi="Times New Roman" w:cs="Times New Roman"/>
            <w:b/>
            <w:bCs/>
            <w:kern w:val="0"/>
            <w:rPrChange w:id="284" w:author="Luka Seamus Wright" w:date="2025-06-24T12:31:00Z" w16du:dateUtc="2025-06-24T04:31:00Z">
              <w:rPr>
                <w:rFonts w:ascii="Futura" w:hAnsi="Futura" w:cs="Futura"/>
                <w:kern w:val="0"/>
              </w:rPr>
            </w:rPrChange>
          </w:rPr>
          <w:t>Neely RK, Wetzel RG</w:t>
        </w:r>
        <w:r w:rsidRPr="005B711C">
          <w:rPr>
            <w:rFonts w:ascii="Times New Roman" w:hAnsi="Times New Roman" w:cs="Times New Roman"/>
            <w:kern w:val="0"/>
            <w:rPrChange w:id="285" w:author="Luka Seamus Wright" w:date="2025-06-24T12:31:00Z" w16du:dateUtc="2025-06-24T04:31:00Z">
              <w:rPr>
                <w:rFonts w:ascii="Futura" w:hAnsi="Futura" w:cs="Futura"/>
                <w:kern w:val="0"/>
              </w:rPr>
            </w:rPrChange>
          </w:rPr>
          <w:t xml:space="preserve">. </w:t>
        </w:r>
        <w:r w:rsidRPr="005B711C">
          <w:rPr>
            <w:rFonts w:ascii="Times New Roman" w:hAnsi="Times New Roman" w:cs="Times New Roman"/>
            <w:b/>
            <w:bCs/>
            <w:kern w:val="0"/>
            <w:rPrChange w:id="286" w:author="Luka Seamus Wright" w:date="2025-06-24T12:31:00Z" w16du:dateUtc="2025-06-24T04:31:00Z">
              <w:rPr>
                <w:rFonts w:ascii="Futura" w:hAnsi="Futura" w:cs="Futura"/>
                <w:kern w:val="0"/>
              </w:rPr>
            </w:rPrChange>
          </w:rPr>
          <w:t>1997</w:t>
        </w:r>
        <w:r w:rsidRPr="005B711C">
          <w:rPr>
            <w:rFonts w:ascii="Times New Roman" w:hAnsi="Times New Roman" w:cs="Times New Roman"/>
            <w:kern w:val="0"/>
            <w:rPrChange w:id="287" w:author="Luka Seamus Wright" w:date="2025-06-24T12:31:00Z" w16du:dateUtc="2025-06-24T04:31:00Z">
              <w:rPr>
                <w:rFonts w:ascii="Futura" w:hAnsi="Futura" w:cs="Futura"/>
                <w:kern w:val="0"/>
              </w:rPr>
            </w:rPrChange>
          </w:rPr>
          <w:t xml:space="preserve">. Autumnal production by bacteria and autotrophs attached to </w:t>
        </w:r>
        <w:r w:rsidRPr="005B711C">
          <w:rPr>
            <w:rFonts w:ascii="Times New Roman" w:hAnsi="Times New Roman" w:cs="Times New Roman"/>
            <w:i/>
            <w:iCs/>
            <w:kern w:val="0"/>
            <w:rPrChange w:id="288" w:author="Luka Seamus Wright" w:date="2025-06-24T12:31:00Z" w16du:dateUtc="2025-06-24T04:31:00Z">
              <w:rPr>
                <w:rFonts w:ascii="Futura" w:hAnsi="Futura" w:cs="Futura"/>
                <w:kern w:val="0"/>
              </w:rPr>
            </w:rPrChange>
          </w:rPr>
          <w:t>Typha latifolia</w:t>
        </w:r>
        <w:r w:rsidRPr="005B711C">
          <w:rPr>
            <w:rFonts w:ascii="Times New Roman" w:hAnsi="Times New Roman" w:cs="Times New Roman"/>
            <w:kern w:val="0"/>
            <w:rPrChange w:id="289" w:author="Luka Seamus Wright" w:date="2025-06-24T12:31:00Z" w16du:dateUtc="2025-06-24T04:31:00Z">
              <w:rPr>
                <w:rFonts w:ascii="Futura" w:hAnsi="Futura" w:cs="Futura"/>
                <w:kern w:val="0"/>
              </w:rPr>
            </w:rPrChange>
          </w:rPr>
          <w:t xml:space="preserve"> L. detritus. </w:t>
        </w:r>
        <w:r w:rsidRPr="005B711C">
          <w:rPr>
            <w:rFonts w:ascii="Times New Roman" w:hAnsi="Times New Roman" w:cs="Times New Roman"/>
            <w:i/>
            <w:iCs/>
            <w:kern w:val="0"/>
            <w:rPrChange w:id="290" w:author="Luka Seamus Wright" w:date="2025-06-24T12:31:00Z" w16du:dateUtc="2025-06-24T04:31:00Z">
              <w:rPr>
                <w:rFonts w:ascii="Futura" w:hAnsi="Futura" w:cs="Futura"/>
                <w:kern w:val="0"/>
              </w:rPr>
            </w:rPrChange>
          </w:rPr>
          <w:t>Journal of Freshwater Ecology</w:t>
        </w:r>
        <w:r w:rsidRPr="005B711C">
          <w:rPr>
            <w:rFonts w:ascii="Times New Roman" w:hAnsi="Times New Roman" w:cs="Times New Roman"/>
            <w:kern w:val="0"/>
            <w:rPrChange w:id="291" w:author="Luka Seamus Wright" w:date="2025-06-24T12:31:00Z" w16du:dateUtc="2025-06-24T04:31:00Z">
              <w:rPr>
                <w:rFonts w:ascii="Futura" w:hAnsi="Futura" w:cs="Futura"/>
                <w:kern w:val="0"/>
              </w:rPr>
            </w:rPrChange>
          </w:rPr>
          <w:t xml:space="preserve"> </w:t>
        </w:r>
        <w:r w:rsidRPr="005B711C">
          <w:rPr>
            <w:rFonts w:ascii="Times New Roman" w:hAnsi="Times New Roman" w:cs="Times New Roman"/>
            <w:b/>
            <w:bCs/>
            <w:kern w:val="0"/>
            <w:rPrChange w:id="292" w:author="Luka Seamus Wright" w:date="2025-06-24T12:31:00Z" w16du:dateUtc="2025-06-24T04:31:00Z">
              <w:rPr>
                <w:rFonts w:ascii="Futura" w:hAnsi="Futura" w:cs="Futura"/>
                <w:kern w:val="0"/>
              </w:rPr>
            </w:rPrChange>
          </w:rPr>
          <w:t>12</w:t>
        </w:r>
        <w:r w:rsidRPr="005B711C">
          <w:rPr>
            <w:rFonts w:ascii="Times New Roman" w:hAnsi="Times New Roman" w:cs="Times New Roman"/>
            <w:kern w:val="0"/>
            <w:rPrChange w:id="293" w:author="Luka Seamus Wright" w:date="2025-06-24T12:31:00Z" w16du:dateUtc="2025-06-24T04:31:00Z">
              <w:rPr>
                <w:rFonts w:ascii="Futura" w:hAnsi="Futura" w:cs="Futura"/>
                <w:kern w:val="0"/>
              </w:rPr>
            </w:rPrChange>
          </w:rPr>
          <w:t>: 253–267. https://doi.org/10.1080/02705060.1997.9663533.</w:t>
        </w:r>
      </w:ins>
    </w:p>
    <w:p w14:paraId="597B6FA9"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Ochieng CA, Erftemeijer PLA</w:t>
      </w:r>
      <w:r w:rsidRPr="000B1A43">
        <w:rPr>
          <w:rFonts w:ascii="Times New Roman" w:hAnsi="Times New Roman" w:cs="Times New Roman"/>
          <w:kern w:val="0"/>
        </w:rPr>
        <w:t>.</w:t>
      </w:r>
      <w:r w:rsidRPr="000B1A43">
        <w:rPr>
          <w:rFonts w:ascii="Times New Roman" w:hAnsi="Times New Roman" w:cs="Times New Roman"/>
          <w:b/>
          <w:kern w:val="0"/>
        </w:rPr>
        <w:t xml:space="preserve"> 1999</w:t>
      </w:r>
      <w:r w:rsidRPr="000B1A43">
        <w:rPr>
          <w:rFonts w:ascii="Times New Roman" w:hAnsi="Times New Roman" w:cs="Times New Roman"/>
          <w:kern w:val="0"/>
        </w:rPr>
        <w:t xml:space="preserve">. Accumulation of seagrass beach cast along the Kenyan coast: a quantitative assessment.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65</w:t>
      </w:r>
      <w:r w:rsidRPr="000B1A43">
        <w:rPr>
          <w:rFonts w:ascii="Times New Roman" w:hAnsi="Times New Roman" w:cs="Times New Roman"/>
          <w:kern w:val="0"/>
        </w:rPr>
        <w:t>: 221–238. https://doi.org/10.1016/s0304-3770(99)00042-x.</w:t>
      </w:r>
    </w:p>
    <w:p w14:paraId="6F778BC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Olsen JL, Rouzé P, Verhelst B</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2016</w:t>
      </w:r>
      <w:r w:rsidRPr="000B1A43">
        <w:rPr>
          <w:rFonts w:ascii="Times New Roman" w:hAnsi="Times New Roman" w:cs="Times New Roman"/>
          <w:kern w:val="0"/>
        </w:rPr>
        <w:t xml:space="preserve">. The genome of the seagrass </w:t>
      </w:r>
      <w:r w:rsidRPr="000B1A43">
        <w:rPr>
          <w:rFonts w:ascii="Times New Roman" w:hAnsi="Times New Roman" w:cs="Times New Roman"/>
          <w:i/>
          <w:kern w:val="0"/>
        </w:rPr>
        <w:t>Zostera marina</w:t>
      </w:r>
      <w:r w:rsidRPr="000B1A43">
        <w:rPr>
          <w:rFonts w:ascii="Times New Roman" w:hAnsi="Times New Roman" w:cs="Times New Roman"/>
          <w:kern w:val="0"/>
        </w:rPr>
        <w:t xml:space="preserve"> reveals angiosperm adaptation to the sea. </w:t>
      </w:r>
      <w:r w:rsidRPr="000B1A43">
        <w:rPr>
          <w:rFonts w:ascii="Times New Roman" w:hAnsi="Times New Roman" w:cs="Times New Roman"/>
          <w:i/>
          <w:kern w:val="0"/>
        </w:rPr>
        <w:t>Nature</w:t>
      </w:r>
      <w:r w:rsidRPr="000B1A43">
        <w:rPr>
          <w:rFonts w:ascii="Times New Roman" w:hAnsi="Times New Roman" w:cs="Times New Roman"/>
          <w:kern w:val="0"/>
        </w:rPr>
        <w:t xml:space="preserve"> </w:t>
      </w:r>
      <w:r w:rsidRPr="000B1A43">
        <w:rPr>
          <w:rFonts w:ascii="Times New Roman" w:hAnsi="Times New Roman" w:cs="Times New Roman"/>
          <w:b/>
          <w:kern w:val="0"/>
        </w:rPr>
        <w:t>530</w:t>
      </w:r>
      <w:r w:rsidRPr="000B1A43">
        <w:rPr>
          <w:rFonts w:ascii="Times New Roman" w:hAnsi="Times New Roman" w:cs="Times New Roman"/>
          <w:kern w:val="0"/>
        </w:rPr>
        <w:t>: 331–335. https://doi.org/10.1038/nature16548.</w:t>
      </w:r>
    </w:p>
    <w:p w14:paraId="5839FB8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Patriquin D, Knowles R</w:t>
      </w:r>
      <w:r w:rsidRPr="000B1A43">
        <w:rPr>
          <w:rFonts w:ascii="Times New Roman" w:hAnsi="Times New Roman" w:cs="Times New Roman"/>
          <w:kern w:val="0"/>
        </w:rPr>
        <w:t>.</w:t>
      </w:r>
      <w:r w:rsidRPr="000B1A43">
        <w:rPr>
          <w:rFonts w:ascii="Times New Roman" w:hAnsi="Times New Roman" w:cs="Times New Roman"/>
          <w:b/>
          <w:kern w:val="0"/>
        </w:rPr>
        <w:t xml:space="preserve"> 1972</w:t>
      </w:r>
      <w:r w:rsidRPr="000B1A43">
        <w:rPr>
          <w:rFonts w:ascii="Times New Roman" w:hAnsi="Times New Roman" w:cs="Times New Roman"/>
          <w:kern w:val="0"/>
        </w:rPr>
        <w:t xml:space="preserve">. Nitrogen fixation in the rhizosphere of marine angiosperms. </w:t>
      </w:r>
      <w:r w:rsidRPr="000B1A43">
        <w:rPr>
          <w:rFonts w:ascii="Times New Roman" w:hAnsi="Times New Roman" w:cs="Times New Roman"/>
          <w:i/>
          <w:kern w:val="0"/>
        </w:rPr>
        <w:t>Marine Biology</w:t>
      </w:r>
      <w:r w:rsidRPr="000B1A43">
        <w:rPr>
          <w:rFonts w:ascii="Times New Roman" w:hAnsi="Times New Roman" w:cs="Times New Roman"/>
          <w:kern w:val="0"/>
        </w:rPr>
        <w:t xml:space="preserve"> </w:t>
      </w:r>
      <w:r w:rsidRPr="000B1A43">
        <w:rPr>
          <w:rFonts w:ascii="Times New Roman" w:hAnsi="Times New Roman" w:cs="Times New Roman"/>
          <w:b/>
          <w:kern w:val="0"/>
        </w:rPr>
        <w:t>16</w:t>
      </w:r>
      <w:r w:rsidRPr="000B1A43">
        <w:rPr>
          <w:rFonts w:ascii="Times New Roman" w:hAnsi="Times New Roman" w:cs="Times New Roman"/>
          <w:kern w:val="0"/>
        </w:rPr>
        <w:t>: 49–58. https://doi.org/10.1007/bf00347847.</w:t>
      </w:r>
    </w:p>
    <w:p w14:paraId="43743B2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Pedersen MF, Filbee-Dexter K, Norderhaug KM</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2020</w:t>
      </w:r>
      <w:r w:rsidRPr="000B1A43">
        <w:rPr>
          <w:rFonts w:ascii="Times New Roman" w:hAnsi="Times New Roman" w:cs="Times New Roman"/>
          <w:kern w:val="0"/>
        </w:rPr>
        <w:t xml:space="preserve">. Detrital carbon production and export in high latitude kelp forests. </w:t>
      </w:r>
      <w:r w:rsidRPr="000B1A43">
        <w:rPr>
          <w:rFonts w:ascii="Times New Roman" w:hAnsi="Times New Roman" w:cs="Times New Roman"/>
          <w:i/>
          <w:kern w:val="0"/>
        </w:rPr>
        <w:t>Oecologia</w:t>
      </w:r>
      <w:r w:rsidRPr="000B1A43">
        <w:rPr>
          <w:rFonts w:ascii="Times New Roman" w:hAnsi="Times New Roman" w:cs="Times New Roman"/>
          <w:kern w:val="0"/>
        </w:rPr>
        <w:t xml:space="preserve"> </w:t>
      </w:r>
      <w:r w:rsidRPr="000B1A43">
        <w:rPr>
          <w:rFonts w:ascii="Times New Roman" w:hAnsi="Times New Roman" w:cs="Times New Roman"/>
          <w:b/>
          <w:kern w:val="0"/>
        </w:rPr>
        <w:t>192</w:t>
      </w:r>
      <w:r w:rsidRPr="000B1A43">
        <w:rPr>
          <w:rFonts w:ascii="Times New Roman" w:hAnsi="Times New Roman" w:cs="Times New Roman"/>
          <w:kern w:val="0"/>
        </w:rPr>
        <w:t>: 227–239. https://doi.org/10.1007/s00442-019-04573-z.</w:t>
      </w:r>
    </w:p>
    <w:p w14:paraId="5D0DDBFF"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Pedersen MF, Paling EI, Walker DI</w:t>
      </w:r>
      <w:r w:rsidRPr="000B1A43">
        <w:rPr>
          <w:rFonts w:ascii="Times New Roman" w:hAnsi="Times New Roman" w:cs="Times New Roman"/>
          <w:kern w:val="0"/>
        </w:rPr>
        <w:t>.</w:t>
      </w:r>
      <w:r w:rsidRPr="000B1A43">
        <w:rPr>
          <w:rFonts w:ascii="Times New Roman" w:hAnsi="Times New Roman" w:cs="Times New Roman"/>
          <w:b/>
          <w:kern w:val="0"/>
        </w:rPr>
        <w:t xml:space="preserve"> 1997</w:t>
      </w:r>
      <w:r w:rsidRPr="000B1A43">
        <w:rPr>
          <w:rFonts w:ascii="Times New Roman" w:hAnsi="Times New Roman" w:cs="Times New Roman"/>
          <w:kern w:val="0"/>
        </w:rPr>
        <w:t xml:space="preserve">. Nitrogen uptake and allocation in the seagrass </w:t>
      </w:r>
      <w:r w:rsidRPr="000B1A43">
        <w:rPr>
          <w:rFonts w:ascii="Times New Roman" w:hAnsi="Times New Roman" w:cs="Times New Roman"/>
          <w:i/>
          <w:kern w:val="0"/>
        </w:rPr>
        <w:t>Amphibolis antarctica</w:t>
      </w:r>
      <w:r w:rsidRPr="000B1A43">
        <w:rPr>
          <w:rFonts w:ascii="Times New Roman" w:hAnsi="Times New Roman" w:cs="Times New Roman"/>
          <w:kern w:val="0"/>
        </w:rPr>
        <w:t xml:space="preserve">. </w:t>
      </w:r>
      <w:r w:rsidRPr="000B1A43">
        <w:rPr>
          <w:rFonts w:ascii="Times New Roman" w:hAnsi="Times New Roman" w:cs="Times New Roman"/>
          <w:i/>
          <w:kern w:val="0"/>
        </w:rPr>
        <w:t>Aquatic Botany</w:t>
      </w:r>
      <w:r w:rsidRPr="000B1A43">
        <w:rPr>
          <w:rFonts w:ascii="Times New Roman" w:hAnsi="Times New Roman" w:cs="Times New Roman"/>
          <w:kern w:val="0"/>
        </w:rPr>
        <w:t xml:space="preserve"> </w:t>
      </w:r>
      <w:r w:rsidRPr="000B1A43">
        <w:rPr>
          <w:rFonts w:ascii="Times New Roman" w:hAnsi="Times New Roman" w:cs="Times New Roman"/>
          <w:b/>
          <w:kern w:val="0"/>
        </w:rPr>
        <w:t>56</w:t>
      </w:r>
      <w:r w:rsidRPr="000B1A43">
        <w:rPr>
          <w:rFonts w:ascii="Times New Roman" w:hAnsi="Times New Roman" w:cs="Times New Roman"/>
          <w:kern w:val="0"/>
        </w:rPr>
        <w:t>: 105–117. https://doi.org/10.1016/s0304-3770(96)01100-x.</w:t>
      </w:r>
    </w:p>
    <w:p w14:paraId="77BDB281"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Pedersen MF, Borum J</w:t>
      </w:r>
      <w:r w:rsidRPr="000B1A43">
        <w:rPr>
          <w:rFonts w:ascii="Times New Roman" w:hAnsi="Times New Roman" w:cs="Times New Roman"/>
          <w:kern w:val="0"/>
        </w:rPr>
        <w:t>.</w:t>
      </w:r>
      <w:r w:rsidRPr="000B1A43">
        <w:rPr>
          <w:rFonts w:ascii="Times New Roman" w:hAnsi="Times New Roman" w:cs="Times New Roman"/>
          <w:b/>
          <w:kern w:val="0"/>
        </w:rPr>
        <w:t xml:space="preserve"> 1992</w:t>
      </w:r>
      <w:r w:rsidRPr="000B1A43">
        <w:rPr>
          <w:rFonts w:ascii="Times New Roman" w:hAnsi="Times New Roman" w:cs="Times New Roman"/>
          <w:kern w:val="0"/>
        </w:rPr>
        <w:t xml:space="preserve">. Nitrogen dynamics of eelgrass </w:t>
      </w:r>
      <w:r w:rsidRPr="000B1A43">
        <w:rPr>
          <w:rFonts w:ascii="Times New Roman" w:hAnsi="Times New Roman" w:cs="Times New Roman"/>
          <w:i/>
          <w:kern w:val="0"/>
        </w:rPr>
        <w:t>Zostera marina</w:t>
      </w:r>
      <w:r w:rsidRPr="000B1A43">
        <w:rPr>
          <w:rFonts w:ascii="Times New Roman" w:hAnsi="Times New Roman" w:cs="Times New Roman"/>
          <w:kern w:val="0"/>
        </w:rPr>
        <w:t xml:space="preserve"> during low nutrient availability.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80</w:t>
      </w:r>
      <w:r w:rsidRPr="000B1A43">
        <w:rPr>
          <w:rFonts w:ascii="Times New Roman" w:hAnsi="Times New Roman" w:cs="Times New Roman"/>
          <w:kern w:val="0"/>
        </w:rPr>
        <w:t>: 65–73. https://doi.org/10.3354/meps080065.</w:t>
      </w:r>
    </w:p>
    <w:p w14:paraId="4375FC2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Pellikaan GC</w:t>
      </w:r>
      <w:r w:rsidRPr="000B1A43">
        <w:rPr>
          <w:rFonts w:ascii="Times New Roman" w:hAnsi="Times New Roman" w:cs="Times New Roman"/>
          <w:kern w:val="0"/>
        </w:rPr>
        <w:t>.</w:t>
      </w:r>
      <w:r w:rsidRPr="000B1A43">
        <w:rPr>
          <w:rFonts w:ascii="Times New Roman" w:hAnsi="Times New Roman" w:cs="Times New Roman"/>
          <w:b/>
          <w:kern w:val="0"/>
        </w:rPr>
        <w:t xml:space="preserve"> 1982</w:t>
      </w:r>
      <w:r w:rsidRPr="000B1A43">
        <w:rPr>
          <w:rFonts w:ascii="Times New Roman" w:hAnsi="Times New Roman" w:cs="Times New Roman"/>
          <w:kern w:val="0"/>
        </w:rPr>
        <w:t xml:space="preserve">. Decomposition processes of eelgrass, </w:t>
      </w:r>
      <w:r w:rsidRPr="000B1A43">
        <w:rPr>
          <w:rFonts w:ascii="Times New Roman" w:hAnsi="Times New Roman" w:cs="Times New Roman"/>
          <w:i/>
          <w:kern w:val="0"/>
        </w:rPr>
        <w:t>Zostera marina</w:t>
      </w:r>
      <w:r w:rsidRPr="000B1A43">
        <w:rPr>
          <w:rFonts w:ascii="Times New Roman" w:hAnsi="Times New Roman" w:cs="Times New Roman"/>
          <w:kern w:val="0"/>
        </w:rPr>
        <w:t xml:space="preserve"> L. </w:t>
      </w:r>
      <w:r w:rsidRPr="000B1A43">
        <w:rPr>
          <w:rFonts w:ascii="Times New Roman" w:hAnsi="Times New Roman" w:cs="Times New Roman"/>
          <w:i/>
          <w:kern w:val="0"/>
        </w:rPr>
        <w:t>Hydrobiological Bulletin</w:t>
      </w:r>
      <w:r w:rsidRPr="000B1A43">
        <w:rPr>
          <w:rFonts w:ascii="Times New Roman" w:hAnsi="Times New Roman" w:cs="Times New Roman"/>
          <w:kern w:val="0"/>
        </w:rPr>
        <w:t xml:space="preserve"> </w:t>
      </w:r>
      <w:r w:rsidRPr="000B1A43">
        <w:rPr>
          <w:rFonts w:ascii="Times New Roman" w:hAnsi="Times New Roman" w:cs="Times New Roman"/>
          <w:b/>
          <w:kern w:val="0"/>
        </w:rPr>
        <w:t>16</w:t>
      </w:r>
      <w:r w:rsidRPr="000B1A43">
        <w:rPr>
          <w:rFonts w:ascii="Times New Roman" w:hAnsi="Times New Roman" w:cs="Times New Roman"/>
          <w:kern w:val="0"/>
        </w:rPr>
        <w:t>: 83–92. https://doi.org/10.1007/bf02255416.</w:t>
      </w:r>
    </w:p>
    <w:p w14:paraId="2056E5E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Pessarrodona A, Moore PJ, Sayer MDJ, Smale DA</w:t>
      </w:r>
      <w:r w:rsidRPr="000B1A43">
        <w:rPr>
          <w:rFonts w:ascii="Times New Roman" w:hAnsi="Times New Roman" w:cs="Times New Roman"/>
          <w:kern w:val="0"/>
        </w:rPr>
        <w:t>.</w:t>
      </w:r>
      <w:r w:rsidRPr="000B1A43">
        <w:rPr>
          <w:rFonts w:ascii="Times New Roman" w:hAnsi="Times New Roman" w:cs="Times New Roman"/>
          <w:b/>
          <w:kern w:val="0"/>
        </w:rPr>
        <w:t xml:space="preserve"> 2018</w:t>
      </w:r>
      <w:r w:rsidRPr="000B1A43">
        <w:rPr>
          <w:rFonts w:ascii="Times New Roman" w:hAnsi="Times New Roman" w:cs="Times New Roman"/>
          <w:kern w:val="0"/>
        </w:rPr>
        <w:t xml:space="preserve">. Carbon assimilation and transfer through kelp forests in the NE Atlantic is diminished under a warmer ocean climate. </w:t>
      </w:r>
      <w:r w:rsidRPr="000B1A43">
        <w:rPr>
          <w:rFonts w:ascii="Times New Roman" w:hAnsi="Times New Roman" w:cs="Times New Roman"/>
          <w:i/>
          <w:kern w:val="0"/>
        </w:rPr>
        <w:t>Global Change Biology</w:t>
      </w:r>
      <w:r w:rsidRPr="000B1A43">
        <w:rPr>
          <w:rFonts w:ascii="Times New Roman" w:hAnsi="Times New Roman" w:cs="Times New Roman"/>
          <w:kern w:val="0"/>
        </w:rPr>
        <w:t xml:space="preserve"> </w:t>
      </w:r>
      <w:r w:rsidRPr="000B1A43">
        <w:rPr>
          <w:rFonts w:ascii="Times New Roman" w:hAnsi="Times New Roman" w:cs="Times New Roman"/>
          <w:b/>
          <w:kern w:val="0"/>
        </w:rPr>
        <w:t>24</w:t>
      </w:r>
      <w:r w:rsidRPr="000B1A43">
        <w:rPr>
          <w:rFonts w:ascii="Times New Roman" w:hAnsi="Times New Roman" w:cs="Times New Roman"/>
          <w:kern w:val="0"/>
        </w:rPr>
        <w:t>: 4386–4398. https://doi.org/10.1111/gcb.14303.</w:t>
      </w:r>
    </w:p>
    <w:p w14:paraId="40BE3C7C"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Powles JE, Buckley TN, Nicotra AB, Farquhar GD</w:t>
      </w:r>
      <w:r w:rsidRPr="000B1A43">
        <w:rPr>
          <w:rFonts w:ascii="Times New Roman" w:hAnsi="Times New Roman" w:cs="Times New Roman"/>
          <w:kern w:val="0"/>
        </w:rPr>
        <w:t>.</w:t>
      </w:r>
      <w:r w:rsidRPr="000B1A43">
        <w:rPr>
          <w:rFonts w:ascii="Times New Roman" w:hAnsi="Times New Roman" w:cs="Times New Roman"/>
          <w:b/>
          <w:kern w:val="0"/>
        </w:rPr>
        <w:t xml:space="preserve"> 2006</w:t>
      </w:r>
      <w:r w:rsidRPr="000B1A43">
        <w:rPr>
          <w:rFonts w:ascii="Times New Roman" w:hAnsi="Times New Roman" w:cs="Times New Roman"/>
          <w:kern w:val="0"/>
        </w:rPr>
        <w:t xml:space="preserve">. Dynamics of stomatal water relations following leaf excision. </w:t>
      </w:r>
      <w:r w:rsidRPr="000B1A43">
        <w:rPr>
          <w:rFonts w:ascii="Times New Roman" w:hAnsi="Times New Roman" w:cs="Times New Roman"/>
          <w:i/>
          <w:kern w:val="0"/>
        </w:rPr>
        <w:t>Plant, Cell &amp; Environment</w:t>
      </w:r>
      <w:r w:rsidRPr="000B1A43">
        <w:rPr>
          <w:rFonts w:ascii="Times New Roman" w:hAnsi="Times New Roman" w:cs="Times New Roman"/>
          <w:kern w:val="0"/>
        </w:rPr>
        <w:t xml:space="preserve"> </w:t>
      </w:r>
      <w:r w:rsidRPr="000B1A43">
        <w:rPr>
          <w:rFonts w:ascii="Times New Roman" w:hAnsi="Times New Roman" w:cs="Times New Roman"/>
          <w:b/>
          <w:kern w:val="0"/>
        </w:rPr>
        <w:t>29</w:t>
      </w:r>
      <w:r w:rsidRPr="000B1A43">
        <w:rPr>
          <w:rFonts w:ascii="Times New Roman" w:hAnsi="Times New Roman" w:cs="Times New Roman"/>
          <w:kern w:val="0"/>
        </w:rPr>
        <w:t>: 981–992. https://doi.org/10.1111/j.1365-3040.2005.01491.x.</w:t>
      </w:r>
    </w:p>
    <w:p w14:paraId="5D234706"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POWO</w:t>
      </w:r>
      <w:r w:rsidRPr="000B1A43">
        <w:rPr>
          <w:rFonts w:ascii="Times New Roman" w:hAnsi="Times New Roman" w:cs="Times New Roman"/>
          <w:kern w:val="0"/>
        </w:rPr>
        <w:t xml:space="preserve">. </w:t>
      </w:r>
      <w:r w:rsidRPr="000B1A43">
        <w:rPr>
          <w:rFonts w:ascii="Times New Roman" w:hAnsi="Times New Roman" w:cs="Times New Roman"/>
          <w:b/>
          <w:kern w:val="0"/>
        </w:rPr>
        <w:t>2025</w:t>
      </w:r>
      <w:r w:rsidRPr="000B1A43">
        <w:rPr>
          <w:rFonts w:ascii="Times New Roman" w:hAnsi="Times New Roman" w:cs="Times New Roman"/>
          <w:kern w:val="0"/>
        </w:rPr>
        <w:t xml:space="preserve">. </w:t>
      </w:r>
      <w:r w:rsidRPr="000B1A43">
        <w:rPr>
          <w:rFonts w:ascii="Times New Roman" w:hAnsi="Times New Roman" w:cs="Times New Roman"/>
          <w:i/>
          <w:kern w:val="0"/>
        </w:rPr>
        <w:t>Plants of the World Online. Facilitated by the Royal Botanic Gardens, Kew</w:t>
      </w:r>
      <w:r w:rsidRPr="000B1A43">
        <w:rPr>
          <w:rFonts w:ascii="Times New Roman" w:hAnsi="Times New Roman" w:cs="Times New Roman"/>
          <w:kern w:val="0"/>
        </w:rPr>
        <w:t xml:space="preserve">. https://powo.science.kew.org. 7th February 2025 </w:t>
      </w:r>
    </w:p>
    <w:p w14:paraId="2D689330"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R Core Team</w:t>
      </w:r>
      <w:r w:rsidRPr="000B1A43">
        <w:rPr>
          <w:rFonts w:ascii="Times New Roman" w:hAnsi="Times New Roman" w:cs="Times New Roman"/>
          <w:kern w:val="0"/>
        </w:rPr>
        <w:t xml:space="preserve">. </w:t>
      </w:r>
      <w:r w:rsidRPr="000B1A43">
        <w:rPr>
          <w:rFonts w:ascii="Times New Roman" w:hAnsi="Times New Roman" w:cs="Times New Roman"/>
          <w:b/>
          <w:kern w:val="0"/>
        </w:rPr>
        <w:t>2025</w:t>
      </w:r>
      <w:r w:rsidRPr="000B1A43">
        <w:rPr>
          <w:rFonts w:ascii="Times New Roman" w:hAnsi="Times New Roman" w:cs="Times New Roman"/>
          <w:kern w:val="0"/>
        </w:rPr>
        <w:t xml:space="preserve">. </w:t>
      </w:r>
      <w:r w:rsidRPr="000B1A43">
        <w:rPr>
          <w:rFonts w:ascii="Times New Roman" w:hAnsi="Times New Roman" w:cs="Times New Roman"/>
          <w:i/>
          <w:kern w:val="0"/>
        </w:rPr>
        <w:t>R: a language and environment for statistical computing</w:t>
      </w:r>
      <w:r w:rsidRPr="000B1A43">
        <w:rPr>
          <w:rFonts w:ascii="Times New Roman" w:hAnsi="Times New Roman" w:cs="Times New Roman"/>
          <w:kern w:val="0"/>
        </w:rPr>
        <w:t>. Vienna: R Foundation for Statistical Computing.</w:t>
      </w:r>
    </w:p>
    <w:p w14:paraId="1FE36265"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Rohatgi A</w:t>
      </w:r>
      <w:r w:rsidRPr="000B1A43">
        <w:rPr>
          <w:rFonts w:ascii="Times New Roman" w:hAnsi="Times New Roman" w:cs="Times New Roman"/>
          <w:kern w:val="0"/>
        </w:rPr>
        <w:t xml:space="preserve">. </w:t>
      </w:r>
      <w:r w:rsidRPr="000B1A43">
        <w:rPr>
          <w:rFonts w:ascii="Times New Roman" w:hAnsi="Times New Roman" w:cs="Times New Roman"/>
          <w:b/>
          <w:kern w:val="0"/>
        </w:rPr>
        <w:t>2025</w:t>
      </w:r>
      <w:r w:rsidRPr="000B1A43">
        <w:rPr>
          <w:rFonts w:ascii="Times New Roman" w:hAnsi="Times New Roman" w:cs="Times New Roman"/>
          <w:kern w:val="0"/>
        </w:rPr>
        <w:t xml:space="preserve">. </w:t>
      </w:r>
      <w:r w:rsidRPr="000B1A43">
        <w:rPr>
          <w:rFonts w:ascii="Times New Roman" w:hAnsi="Times New Roman" w:cs="Times New Roman"/>
          <w:i/>
          <w:kern w:val="0"/>
        </w:rPr>
        <w:t>WebPlotDigitizer v5.2</w:t>
      </w:r>
      <w:r w:rsidRPr="000B1A43">
        <w:rPr>
          <w:rFonts w:ascii="Times New Roman" w:hAnsi="Times New Roman" w:cs="Times New Roman"/>
          <w:kern w:val="0"/>
        </w:rPr>
        <w:t xml:space="preserve">. https://automeris.io. </w:t>
      </w:r>
    </w:p>
    <w:p w14:paraId="71427AE1"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Rosch KL, Koch MS</w:t>
      </w:r>
      <w:r w:rsidRPr="000B1A43">
        <w:rPr>
          <w:rFonts w:ascii="Times New Roman" w:hAnsi="Times New Roman" w:cs="Times New Roman"/>
          <w:kern w:val="0"/>
        </w:rPr>
        <w:t>.</w:t>
      </w:r>
      <w:r w:rsidRPr="000B1A43">
        <w:rPr>
          <w:rFonts w:ascii="Times New Roman" w:hAnsi="Times New Roman" w:cs="Times New Roman"/>
          <w:b/>
          <w:kern w:val="0"/>
        </w:rPr>
        <w:t xml:space="preserve"> 2009</w:t>
      </w:r>
      <w:r w:rsidRPr="000B1A43">
        <w:rPr>
          <w:rFonts w:ascii="Times New Roman" w:hAnsi="Times New Roman" w:cs="Times New Roman"/>
          <w:kern w:val="0"/>
        </w:rPr>
        <w:t>. Nitrogen and phosphorus recycling by a dominant tropical seagrass (</w:t>
      </w:r>
      <w:r w:rsidRPr="000B1A43">
        <w:rPr>
          <w:rFonts w:ascii="Times New Roman" w:hAnsi="Times New Roman" w:cs="Times New Roman"/>
          <w:i/>
          <w:kern w:val="0"/>
        </w:rPr>
        <w:t>Thalassia testudinum</w:t>
      </w:r>
      <w:r w:rsidRPr="000B1A43">
        <w:rPr>
          <w:rFonts w:ascii="Times New Roman" w:hAnsi="Times New Roman" w:cs="Times New Roman"/>
          <w:kern w:val="0"/>
        </w:rPr>
        <w:t xml:space="preserve">) across a nutrient gradient in Florida Bay. </w:t>
      </w:r>
      <w:r w:rsidRPr="000B1A43">
        <w:rPr>
          <w:rFonts w:ascii="Times New Roman" w:hAnsi="Times New Roman" w:cs="Times New Roman"/>
          <w:i/>
          <w:kern w:val="0"/>
        </w:rPr>
        <w:t>Bulletin of Marine Science</w:t>
      </w:r>
      <w:r w:rsidRPr="000B1A43">
        <w:rPr>
          <w:rFonts w:ascii="Times New Roman" w:hAnsi="Times New Roman" w:cs="Times New Roman"/>
          <w:kern w:val="0"/>
        </w:rPr>
        <w:t xml:space="preserve"> </w:t>
      </w:r>
      <w:r w:rsidRPr="000B1A43">
        <w:rPr>
          <w:rFonts w:ascii="Times New Roman" w:hAnsi="Times New Roman" w:cs="Times New Roman"/>
          <w:b/>
          <w:kern w:val="0"/>
        </w:rPr>
        <w:t>84</w:t>
      </w:r>
      <w:r w:rsidRPr="000B1A43">
        <w:rPr>
          <w:rFonts w:ascii="Times New Roman" w:hAnsi="Times New Roman" w:cs="Times New Roman"/>
          <w:kern w:val="0"/>
        </w:rPr>
        <w:t xml:space="preserve">: 1–24. </w:t>
      </w:r>
    </w:p>
    <w:p w14:paraId="1E7100C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RStudio Team</w:t>
      </w:r>
      <w:r w:rsidRPr="000B1A43">
        <w:rPr>
          <w:rFonts w:ascii="Times New Roman" w:hAnsi="Times New Roman" w:cs="Times New Roman"/>
          <w:kern w:val="0"/>
        </w:rPr>
        <w:t xml:space="preserve">. </w:t>
      </w:r>
      <w:r w:rsidRPr="000B1A43">
        <w:rPr>
          <w:rFonts w:ascii="Times New Roman" w:hAnsi="Times New Roman" w:cs="Times New Roman"/>
          <w:b/>
          <w:kern w:val="0"/>
        </w:rPr>
        <w:t>2025</w:t>
      </w:r>
      <w:r w:rsidRPr="000B1A43">
        <w:rPr>
          <w:rFonts w:ascii="Times New Roman" w:hAnsi="Times New Roman" w:cs="Times New Roman"/>
          <w:kern w:val="0"/>
        </w:rPr>
        <w:t xml:space="preserve">. </w:t>
      </w:r>
      <w:r w:rsidRPr="000B1A43">
        <w:rPr>
          <w:rFonts w:ascii="Times New Roman" w:hAnsi="Times New Roman" w:cs="Times New Roman"/>
          <w:i/>
          <w:kern w:val="0"/>
        </w:rPr>
        <w:t>RStudio: integrated development environment for R</w:t>
      </w:r>
      <w:r w:rsidRPr="000B1A43">
        <w:rPr>
          <w:rFonts w:ascii="Times New Roman" w:hAnsi="Times New Roman" w:cs="Times New Roman"/>
          <w:kern w:val="0"/>
        </w:rPr>
        <w:t>. Boston: RStudio, Inc.</w:t>
      </w:r>
    </w:p>
    <w:p w14:paraId="70388413"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Rublee PA, Roman MR</w:t>
      </w:r>
      <w:r w:rsidRPr="000B1A43">
        <w:rPr>
          <w:rFonts w:ascii="Times New Roman" w:hAnsi="Times New Roman" w:cs="Times New Roman"/>
          <w:kern w:val="0"/>
        </w:rPr>
        <w:t>.</w:t>
      </w:r>
      <w:r w:rsidRPr="000B1A43">
        <w:rPr>
          <w:rFonts w:ascii="Times New Roman" w:hAnsi="Times New Roman" w:cs="Times New Roman"/>
          <w:b/>
          <w:kern w:val="0"/>
        </w:rPr>
        <w:t xml:space="preserve"> 1982</w:t>
      </w:r>
      <w:r w:rsidRPr="000B1A43">
        <w:rPr>
          <w:rFonts w:ascii="Times New Roman" w:hAnsi="Times New Roman" w:cs="Times New Roman"/>
          <w:kern w:val="0"/>
        </w:rPr>
        <w:t>. Decomposition of turtlegrass (</w:t>
      </w:r>
      <w:r w:rsidRPr="000B1A43">
        <w:rPr>
          <w:rFonts w:ascii="Times New Roman" w:hAnsi="Times New Roman" w:cs="Times New Roman"/>
          <w:i/>
          <w:kern w:val="0"/>
        </w:rPr>
        <w:t>Thalassia testudinum</w:t>
      </w:r>
      <w:r w:rsidRPr="000B1A43">
        <w:rPr>
          <w:rFonts w:ascii="Times New Roman" w:hAnsi="Times New Roman" w:cs="Times New Roman"/>
          <w:kern w:val="0"/>
        </w:rPr>
        <w:t xml:space="preserve"> Konig) in flowing sea-water tanks and litterbags: compositional changes and comparison with natural particulate matter. </w:t>
      </w:r>
      <w:r w:rsidRPr="000B1A43">
        <w:rPr>
          <w:rFonts w:ascii="Times New Roman" w:hAnsi="Times New Roman" w:cs="Times New Roman"/>
          <w:i/>
          <w:kern w:val="0"/>
        </w:rPr>
        <w:t>Journal of Experimental Marine Biology and Ecology</w:t>
      </w:r>
      <w:r w:rsidRPr="000B1A43">
        <w:rPr>
          <w:rFonts w:ascii="Times New Roman" w:hAnsi="Times New Roman" w:cs="Times New Roman"/>
          <w:kern w:val="0"/>
        </w:rPr>
        <w:t xml:space="preserve"> </w:t>
      </w:r>
      <w:r w:rsidRPr="000B1A43">
        <w:rPr>
          <w:rFonts w:ascii="Times New Roman" w:hAnsi="Times New Roman" w:cs="Times New Roman"/>
          <w:b/>
          <w:kern w:val="0"/>
        </w:rPr>
        <w:t>58</w:t>
      </w:r>
      <w:r w:rsidRPr="000B1A43">
        <w:rPr>
          <w:rFonts w:ascii="Times New Roman" w:hAnsi="Times New Roman" w:cs="Times New Roman"/>
          <w:kern w:val="0"/>
        </w:rPr>
        <w:t>: 47–58. https://doi.org/10.1016/0022-0981(82)90096-x.</w:t>
      </w:r>
    </w:p>
    <w:p w14:paraId="432FB14E"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Said N, Webster C, Dunham N, Strydom S, McMahon K</w:t>
      </w:r>
      <w:r w:rsidRPr="000B1A43">
        <w:rPr>
          <w:rFonts w:ascii="Times New Roman" w:hAnsi="Times New Roman" w:cs="Times New Roman"/>
          <w:kern w:val="0"/>
        </w:rPr>
        <w:t xml:space="preserve">. </w:t>
      </w:r>
      <w:r w:rsidRPr="000B1A43">
        <w:rPr>
          <w:rFonts w:ascii="Times New Roman" w:hAnsi="Times New Roman" w:cs="Times New Roman"/>
          <w:b/>
          <w:kern w:val="0"/>
        </w:rPr>
        <w:t>2024</w:t>
      </w:r>
      <w:r w:rsidRPr="000B1A43">
        <w:rPr>
          <w:rFonts w:ascii="Times New Roman" w:hAnsi="Times New Roman" w:cs="Times New Roman"/>
          <w:kern w:val="0"/>
        </w:rPr>
        <w:t>. Seagrass thermal tolerance varies between species and within species across locations. Prepared for the WAMSI Westport Marine Science Program. Western Australian Marine Science Institution, Perth, Western Australia. https://wamsi.org.au/wp-content/uploads/2024/10.</w:t>
      </w:r>
    </w:p>
    <w:p w14:paraId="17B1E677" w14:textId="77777777" w:rsidR="0078643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Said NE, McMahon K, Lavery PS</w:t>
      </w:r>
      <w:r w:rsidRPr="000B1A43">
        <w:rPr>
          <w:rFonts w:ascii="Times New Roman" w:hAnsi="Times New Roman" w:cs="Times New Roman"/>
          <w:kern w:val="0"/>
        </w:rPr>
        <w:t>.</w:t>
      </w:r>
      <w:r w:rsidRPr="000B1A43">
        <w:rPr>
          <w:rFonts w:ascii="Times New Roman" w:hAnsi="Times New Roman" w:cs="Times New Roman"/>
          <w:b/>
          <w:kern w:val="0"/>
        </w:rPr>
        <w:t xml:space="preserve"> 2021</w:t>
      </w:r>
      <w:r w:rsidRPr="000B1A43">
        <w:rPr>
          <w:rFonts w:ascii="Times New Roman" w:hAnsi="Times New Roman" w:cs="Times New Roman"/>
          <w:kern w:val="0"/>
        </w:rPr>
        <w:t>. Accounting for the influence of temperature and location when predicting seagrass (</w:t>
      </w:r>
      <w:r w:rsidRPr="000B1A43">
        <w:rPr>
          <w:rFonts w:ascii="Times New Roman" w:hAnsi="Times New Roman" w:cs="Times New Roman"/>
          <w:i/>
          <w:kern w:val="0"/>
        </w:rPr>
        <w:t>Halophila ovalis</w:t>
      </w:r>
      <w:r w:rsidRPr="000B1A43">
        <w:rPr>
          <w:rFonts w:ascii="Times New Roman" w:hAnsi="Times New Roman" w:cs="Times New Roman"/>
          <w:kern w:val="0"/>
        </w:rPr>
        <w:t xml:space="preserve">) photosynthetic performance. </w:t>
      </w:r>
      <w:r w:rsidRPr="000B1A43">
        <w:rPr>
          <w:rFonts w:ascii="Times New Roman" w:hAnsi="Times New Roman" w:cs="Times New Roman"/>
          <w:i/>
          <w:kern w:val="0"/>
        </w:rPr>
        <w:t>Estuarine, Coastal and Shelf Science</w:t>
      </w:r>
      <w:r w:rsidRPr="000B1A43">
        <w:rPr>
          <w:rFonts w:ascii="Times New Roman" w:hAnsi="Times New Roman" w:cs="Times New Roman"/>
          <w:kern w:val="0"/>
        </w:rPr>
        <w:t xml:space="preserve"> </w:t>
      </w:r>
      <w:r w:rsidRPr="000B1A43">
        <w:rPr>
          <w:rFonts w:ascii="Times New Roman" w:hAnsi="Times New Roman" w:cs="Times New Roman"/>
          <w:b/>
          <w:kern w:val="0"/>
        </w:rPr>
        <w:t>257</w:t>
      </w:r>
      <w:r w:rsidRPr="000B1A43">
        <w:rPr>
          <w:rFonts w:ascii="Times New Roman" w:hAnsi="Times New Roman" w:cs="Times New Roman"/>
          <w:kern w:val="0"/>
        </w:rPr>
        <w:t>: 107414. https://doi.org/10.1016/j.ecss.2021.107414.</w:t>
      </w:r>
    </w:p>
    <w:p w14:paraId="699840B3" w14:textId="77777777" w:rsidR="00CE3EB4" w:rsidRPr="000B1A43" w:rsidRDefault="00CE3EB4" w:rsidP="00CE3EB4">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de los Santos CB, Onoda Y, Vergara JJ</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2016</w:t>
      </w:r>
      <w:r w:rsidRPr="000B1A43">
        <w:rPr>
          <w:rFonts w:ascii="Times New Roman" w:hAnsi="Times New Roman" w:cs="Times New Roman"/>
          <w:kern w:val="0"/>
        </w:rPr>
        <w:t xml:space="preserve">. A comprehensive analysis of mechanical and morphological traits in temperate and tropical seagrass species.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551</w:t>
      </w:r>
      <w:r w:rsidRPr="000B1A43">
        <w:rPr>
          <w:rFonts w:ascii="Times New Roman" w:hAnsi="Times New Roman" w:cs="Times New Roman"/>
          <w:kern w:val="0"/>
        </w:rPr>
        <w:t>: 81–94. https://doi.org/10.3354/meps11717.</w:t>
      </w:r>
    </w:p>
    <w:p w14:paraId="07BF5EFD" w14:textId="6F7C9964" w:rsidR="00CE3EB4" w:rsidRPr="000B1A43" w:rsidRDefault="00CE3EB4" w:rsidP="00CE3EB4">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de los Santos CB, Brun FG, Onoda Y</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2012</w:t>
      </w:r>
      <w:r w:rsidRPr="000B1A43">
        <w:rPr>
          <w:rFonts w:ascii="Times New Roman" w:hAnsi="Times New Roman" w:cs="Times New Roman"/>
          <w:kern w:val="0"/>
        </w:rPr>
        <w:t xml:space="preserve">. Leaf-fracture properties correlated with nutritional traits in nine Australian seagrass species: implications for susceptibility to </w:t>
      </w:r>
      <w:r w:rsidRPr="000B1A43">
        <w:rPr>
          <w:rFonts w:ascii="Times New Roman" w:hAnsi="Times New Roman" w:cs="Times New Roman"/>
          <w:kern w:val="0"/>
        </w:rPr>
        <w:lastRenderedPageBreak/>
        <w:t xml:space="preserve">herbivory.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458</w:t>
      </w:r>
      <w:r w:rsidRPr="000B1A43">
        <w:rPr>
          <w:rFonts w:ascii="Times New Roman" w:hAnsi="Times New Roman" w:cs="Times New Roman"/>
          <w:kern w:val="0"/>
        </w:rPr>
        <w:t>: 89–102. https://doi.org/10.3354/meps09757.</w:t>
      </w:r>
    </w:p>
    <w:p w14:paraId="1EE310A4"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Short FT, McRoy CP</w:t>
      </w:r>
      <w:r w:rsidRPr="000B1A43">
        <w:rPr>
          <w:rFonts w:ascii="Times New Roman" w:hAnsi="Times New Roman" w:cs="Times New Roman"/>
          <w:kern w:val="0"/>
        </w:rPr>
        <w:t>.</w:t>
      </w:r>
      <w:r w:rsidRPr="000B1A43">
        <w:rPr>
          <w:rFonts w:ascii="Times New Roman" w:hAnsi="Times New Roman" w:cs="Times New Roman"/>
          <w:b/>
          <w:kern w:val="0"/>
        </w:rPr>
        <w:t xml:space="preserve"> 1984</w:t>
      </w:r>
      <w:r w:rsidRPr="000B1A43">
        <w:rPr>
          <w:rFonts w:ascii="Times New Roman" w:hAnsi="Times New Roman" w:cs="Times New Roman"/>
          <w:kern w:val="0"/>
        </w:rPr>
        <w:t xml:space="preserve">. Nitrogen uptake by leaves and roots of the seagrass </w:t>
      </w:r>
      <w:r w:rsidRPr="000B1A43">
        <w:rPr>
          <w:rFonts w:ascii="Times New Roman" w:hAnsi="Times New Roman" w:cs="Times New Roman"/>
          <w:i/>
          <w:kern w:val="0"/>
        </w:rPr>
        <w:t>Zostera marina</w:t>
      </w:r>
      <w:r w:rsidRPr="000B1A43">
        <w:rPr>
          <w:rFonts w:ascii="Times New Roman" w:hAnsi="Times New Roman" w:cs="Times New Roman"/>
          <w:kern w:val="0"/>
        </w:rPr>
        <w:t xml:space="preserve"> L. </w:t>
      </w:r>
      <w:r w:rsidRPr="000B1A43">
        <w:rPr>
          <w:rFonts w:ascii="Times New Roman" w:hAnsi="Times New Roman" w:cs="Times New Roman"/>
          <w:i/>
          <w:kern w:val="0"/>
        </w:rPr>
        <w:t>Botanica Marina</w:t>
      </w:r>
      <w:r w:rsidRPr="000B1A43">
        <w:rPr>
          <w:rFonts w:ascii="Times New Roman" w:hAnsi="Times New Roman" w:cs="Times New Roman"/>
          <w:kern w:val="0"/>
        </w:rPr>
        <w:t xml:space="preserve"> </w:t>
      </w:r>
      <w:r w:rsidRPr="000B1A43">
        <w:rPr>
          <w:rFonts w:ascii="Times New Roman" w:hAnsi="Times New Roman" w:cs="Times New Roman"/>
          <w:b/>
          <w:kern w:val="0"/>
        </w:rPr>
        <w:t>27</w:t>
      </w:r>
      <w:r w:rsidRPr="000B1A43">
        <w:rPr>
          <w:rFonts w:ascii="Times New Roman" w:hAnsi="Times New Roman" w:cs="Times New Roman"/>
          <w:kern w:val="0"/>
        </w:rPr>
        <w:t>: 547–555. https://doi.org/10.1515/botm.1984.27.12.547.</w:t>
      </w:r>
    </w:p>
    <w:p w14:paraId="080219E8"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Smith BD, Foreman RE</w:t>
      </w:r>
      <w:r w:rsidRPr="000B1A43">
        <w:rPr>
          <w:rFonts w:ascii="Times New Roman" w:hAnsi="Times New Roman" w:cs="Times New Roman"/>
          <w:kern w:val="0"/>
        </w:rPr>
        <w:t>.</w:t>
      </w:r>
      <w:r w:rsidRPr="000B1A43">
        <w:rPr>
          <w:rFonts w:ascii="Times New Roman" w:hAnsi="Times New Roman" w:cs="Times New Roman"/>
          <w:b/>
          <w:kern w:val="0"/>
        </w:rPr>
        <w:t xml:space="preserve"> 1984</w:t>
      </w:r>
      <w:r w:rsidRPr="000B1A43">
        <w:rPr>
          <w:rFonts w:ascii="Times New Roman" w:hAnsi="Times New Roman" w:cs="Times New Roman"/>
          <w:kern w:val="0"/>
        </w:rPr>
        <w:t xml:space="preserve">. An assessment of seaweed decomposition within a southern Strait of Georgia seaweed community. </w:t>
      </w:r>
      <w:r w:rsidRPr="000B1A43">
        <w:rPr>
          <w:rFonts w:ascii="Times New Roman" w:hAnsi="Times New Roman" w:cs="Times New Roman"/>
          <w:i/>
          <w:kern w:val="0"/>
        </w:rPr>
        <w:t>Marine Biology</w:t>
      </w:r>
      <w:r w:rsidRPr="000B1A43">
        <w:rPr>
          <w:rFonts w:ascii="Times New Roman" w:hAnsi="Times New Roman" w:cs="Times New Roman"/>
          <w:kern w:val="0"/>
        </w:rPr>
        <w:t xml:space="preserve"> </w:t>
      </w:r>
      <w:r w:rsidRPr="000B1A43">
        <w:rPr>
          <w:rFonts w:ascii="Times New Roman" w:hAnsi="Times New Roman" w:cs="Times New Roman"/>
          <w:b/>
          <w:kern w:val="0"/>
        </w:rPr>
        <w:t>84</w:t>
      </w:r>
      <w:r w:rsidRPr="000B1A43">
        <w:rPr>
          <w:rFonts w:ascii="Times New Roman" w:hAnsi="Times New Roman" w:cs="Times New Roman"/>
          <w:kern w:val="0"/>
        </w:rPr>
        <w:t>: 197–205. https://doi.org/10.1007/bf00393005.</w:t>
      </w:r>
    </w:p>
    <w:p w14:paraId="53A880D8"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Stapel J, Aarts TL, van Duynhoven BHM, de Groot JD, van den Hoogen PHW, Hemminga MA</w:t>
      </w:r>
      <w:r w:rsidRPr="000B1A43">
        <w:rPr>
          <w:rFonts w:ascii="Times New Roman" w:hAnsi="Times New Roman" w:cs="Times New Roman"/>
          <w:kern w:val="0"/>
        </w:rPr>
        <w:t>.</w:t>
      </w:r>
      <w:r w:rsidRPr="000B1A43">
        <w:rPr>
          <w:rFonts w:ascii="Times New Roman" w:hAnsi="Times New Roman" w:cs="Times New Roman"/>
          <w:b/>
          <w:kern w:val="0"/>
        </w:rPr>
        <w:t xml:space="preserve"> 1996</w:t>
      </w:r>
      <w:r w:rsidRPr="000B1A43">
        <w:rPr>
          <w:rFonts w:ascii="Times New Roman" w:hAnsi="Times New Roman" w:cs="Times New Roman"/>
          <w:kern w:val="0"/>
        </w:rPr>
        <w:t xml:space="preserve">. Nutrient uptake by leaves and roots of the seagrass </w:t>
      </w:r>
      <w:r w:rsidRPr="000B1A43">
        <w:rPr>
          <w:rFonts w:ascii="Times New Roman" w:hAnsi="Times New Roman" w:cs="Times New Roman"/>
          <w:i/>
          <w:kern w:val="0"/>
        </w:rPr>
        <w:t>Thalassia hemprichii</w:t>
      </w:r>
      <w:r w:rsidRPr="000B1A43">
        <w:rPr>
          <w:rFonts w:ascii="Times New Roman" w:hAnsi="Times New Roman" w:cs="Times New Roman"/>
          <w:kern w:val="0"/>
        </w:rPr>
        <w:t xml:space="preserve"> in the Spermonde Archipelago, Indonesia.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134</w:t>
      </w:r>
      <w:r w:rsidRPr="000B1A43">
        <w:rPr>
          <w:rFonts w:ascii="Times New Roman" w:hAnsi="Times New Roman" w:cs="Times New Roman"/>
          <w:kern w:val="0"/>
        </w:rPr>
        <w:t>: 195–206. https://doi.org/10.3354/meps134195.</w:t>
      </w:r>
    </w:p>
    <w:p w14:paraId="0263B4B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Strother S, Vatta R</w:t>
      </w:r>
      <w:r w:rsidRPr="000B1A43">
        <w:rPr>
          <w:rFonts w:ascii="Times New Roman" w:hAnsi="Times New Roman" w:cs="Times New Roman"/>
          <w:kern w:val="0"/>
        </w:rPr>
        <w:t>.</w:t>
      </w:r>
      <w:r w:rsidRPr="000B1A43">
        <w:rPr>
          <w:rFonts w:ascii="Times New Roman" w:hAnsi="Times New Roman" w:cs="Times New Roman"/>
          <w:b/>
          <w:kern w:val="0"/>
        </w:rPr>
        <w:t xml:space="preserve"> 1986</w:t>
      </w:r>
      <w:r w:rsidRPr="000B1A43">
        <w:rPr>
          <w:rFonts w:ascii="Times New Roman" w:hAnsi="Times New Roman" w:cs="Times New Roman"/>
          <w:kern w:val="0"/>
        </w:rPr>
        <w:t xml:space="preserve">. The effects of light, cycloheximide and incubation medium on the senescence of detached seagrass leaves. </w:t>
      </w:r>
      <w:r w:rsidRPr="000B1A43">
        <w:rPr>
          <w:rFonts w:ascii="Times New Roman" w:hAnsi="Times New Roman" w:cs="Times New Roman"/>
          <w:i/>
          <w:kern w:val="0"/>
        </w:rPr>
        <w:t>Biologia Plantarum</w:t>
      </w:r>
      <w:r w:rsidRPr="000B1A43">
        <w:rPr>
          <w:rFonts w:ascii="Times New Roman" w:hAnsi="Times New Roman" w:cs="Times New Roman"/>
          <w:kern w:val="0"/>
        </w:rPr>
        <w:t xml:space="preserve"> </w:t>
      </w:r>
      <w:r w:rsidRPr="000B1A43">
        <w:rPr>
          <w:rFonts w:ascii="Times New Roman" w:hAnsi="Times New Roman" w:cs="Times New Roman"/>
          <w:b/>
          <w:kern w:val="0"/>
        </w:rPr>
        <w:t>28</w:t>
      </w:r>
      <w:r w:rsidRPr="000B1A43">
        <w:rPr>
          <w:rFonts w:ascii="Times New Roman" w:hAnsi="Times New Roman" w:cs="Times New Roman"/>
          <w:kern w:val="0"/>
        </w:rPr>
        <w:t>: 211–218. https://doi.org/10.1007/bf02894599.</w:t>
      </w:r>
    </w:p>
    <w:p w14:paraId="46188694"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Tala F, López BA, Velásquez M</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2019</w:t>
      </w:r>
      <w:r w:rsidRPr="000B1A43">
        <w:rPr>
          <w:rFonts w:ascii="Times New Roman" w:hAnsi="Times New Roman" w:cs="Times New Roman"/>
          <w:kern w:val="0"/>
        </w:rPr>
        <w:t xml:space="preserve">. Long-term persistence of the floating bull kelp </w:t>
      </w:r>
      <w:r w:rsidRPr="000B1A43">
        <w:rPr>
          <w:rFonts w:ascii="Times New Roman" w:hAnsi="Times New Roman" w:cs="Times New Roman"/>
          <w:i/>
          <w:kern w:val="0"/>
        </w:rPr>
        <w:t>Durvillaea antarctica</w:t>
      </w:r>
      <w:r w:rsidRPr="000B1A43">
        <w:rPr>
          <w:rFonts w:ascii="Times New Roman" w:hAnsi="Times New Roman" w:cs="Times New Roman"/>
          <w:kern w:val="0"/>
        </w:rPr>
        <w:t xml:space="preserve"> from the South-East Pacific: potential contribution to local and transoceanic connectivity. </w:t>
      </w:r>
      <w:r w:rsidRPr="000B1A43">
        <w:rPr>
          <w:rFonts w:ascii="Times New Roman" w:hAnsi="Times New Roman" w:cs="Times New Roman"/>
          <w:i/>
          <w:kern w:val="0"/>
        </w:rPr>
        <w:t>Marine Environmental Research</w:t>
      </w:r>
      <w:r w:rsidRPr="000B1A43">
        <w:rPr>
          <w:rFonts w:ascii="Times New Roman" w:hAnsi="Times New Roman" w:cs="Times New Roman"/>
          <w:kern w:val="0"/>
        </w:rPr>
        <w:t xml:space="preserve"> </w:t>
      </w:r>
      <w:r w:rsidRPr="000B1A43">
        <w:rPr>
          <w:rFonts w:ascii="Times New Roman" w:hAnsi="Times New Roman" w:cs="Times New Roman"/>
          <w:b/>
          <w:kern w:val="0"/>
        </w:rPr>
        <w:t>149</w:t>
      </w:r>
      <w:r w:rsidRPr="000B1A43">
        <w:rPr>
          <w:rFonts w:ascii="Times New Roman" w:hAnsi="Times New Roman" w:cs="Times New Roman"/>
          <w:kern w:val="0"/>
        </w:rPr>
        <w:t>: 67–79. https://doi.org/10.1016/j.marenvres.2019.05.013.</w:t>
      </w:r>
    </w:p>
    <w:p w14:paraId="35EFBB2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Thimann KV, Satler SO</w:t>
      </w:r>
      <w:r w:rsidRPr="000B1A43">
        <w:rPr>
          <w:rFonts w:ascii="Times New Roman" w:hAnsi="Times New Roman" w:cs="Times New Roman"/>
          <w:kern w:val="0"/>
        </w:rPr>
        <w:t>.</w:t>
      </w:r>
      <w:r w:rsidRPr="000B1A43">
        <w:rPr>
          <w:rFonts w:ascii="Times New Roman" w:hAnsi="Times New Roman" w:cs="Times New Roman"/>
          <w:b/>
          <w:kern w:val="0"/>
        </w:rPr>
        <w:t xml:space="preserve"> 1979</w:t>
      </w:r>
      <w:r w:rsidRPr="000B1A43">
        <w:rPr>
          <w:rFonts w:ascii="Times New Roman" w:hAnsi="Times New Roman" w:cs="Times New Roman"/>
          <w:kern w:val="0"/>
        </w:rPr>
        <w:t xml:space="preserve">. Relation between leaf senescence and stomatal closure: senescence in light. </w:t>
      </w:r>
      <w:r w:rsidRPr="000B1A43">
        <w:rPr>
          <w:rFonts w:ascii="Times New Roman" w:hAnsi="Times New Roman" w:cs="Times New Roman"/>
          <w:i/>
          <w:kern w:val="0"/>
        </w:rPr>
        <w:t>Proceedings of the National Academy of Sciences</w:t>
      </w:r>
      <w:r w:rsidRPr="000B1A43">
        <w:rPr>
          <w:rFonts w:ascii="Times New Roman" w:hAnsi="Times New Roman" w:cs="Times New Roman"/>
          <w:kern w:val="0"/>
        </w:rPr>
        <w:t xml:space="preserve"> </w:t>
      </w:r>
      <w:r w:rsidRPr="000B1A43">
        <w:rPr>
          <w:rFonts w:ascii="Times New Roman" w:hAnsi="Times New Roman" w:cs="Times New Roman"/>
          <w:b/>
          <w:kern w:val="0"/>
        </w:rPr>
        <w:t>76</w:t>
      </w:r>
      <w:r w:rsidRPr="000B1A43">
        <w:rPr>
          <w:rFonts w:ascii="Times New Roman" w:hAnsi="Times New Roman" w:cs="Times New Roman"/>
          <w:kern w:val="0"/>
        </w:rPr>
        <w:t>: 2295–2298. https://doi.org/10.1073/pnas.76.5.2295.</w:t>
      </w:r>
    </w:p>
    <w:p w14:paraId="48EB9A6A"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Trevathan-Tackett SM, Jeffries TC, Macreadie PI, Manojlovic B, Ralph P</w:t>
      </w:r>
      <w:r w:rsidRPr="000B1A43">
        <w:rPr>
          <w:rFonts w:ascii="Times New Roman" w:hAnsi="Times New Roman" w:cs="Times New Roman"/>
          <w:kern w:val="0"/>
        </w:rPr>
        <w:t>.</w:t>
      </w:r>
      <w:r w:rsidRPr="000B1A43">
        <w:rPr>
          <w:rFonts w:ascii="Times New Roman" w:hAnsi="Times New Roman" w:cs="Times New Roman"/>
          <w:b/>
          <w:kern w:val="0"/>
        </w:rPr>
        <w:t xml:space="preserve"> 2020</w:t>
      </w:r>
      <w:r w:rsidRPr="000B1A43">
        <w:rPr>
          <w:rFonts w:ascii="Times New Roman" w:hAnsi="Times New Roman" w:cs="Times New Roman"/>
          <w:kern w:val="0"/>
        </w:rPr>
        <w:t xml:space="preserve">. Long-term decomposition captures key steps in microbial breakdown of seagrass litter. </w:t>
      </w:r>
      <w:r w:rsidRPr="000B1A43">
        <w:rPr>
          <w:rFonts w:ascii="Times New Roman" w:hAnsi="Times New Roman" w:cs="Times New Roman"/>
          <w:i/>
          <w:kern w:val="0"/>
        </w:rPr>
        <w:t>Science of The Total Environment</w:t>
      </w:r>
      <w:r w:rsidRPr="000B1A43">
        <w:rPr>
          <w:rFonts w:ascii="Times New Roman" w:hAnsi="Times New Roman" w:cs="Times New Roman"/>
          <w:kern w:val="0"/>
        </w:rPr>
        <w:t xml:space="preserve"> </w:t>
      </w:r>
      <w:r w:rsidRPr="000B1A43">
        <w:rPr>
          <w:rFonts w:ascii="Times New Roman" w:hAnsi="Times New Roman" w:cs="Times New Roman"/>
          <w:b/>
          <w:kern w:val="0"/>
        </w:rPr>
        <w:t>705</w:t>
      </w:r>
      <w:r w:rsidRPr="000B1A43">
        <w:rPr>
          <w:rFonts w:ascii="Times New Roman" w:hAnsi="Times New Roman" w:cs="Times New Roman"/>
          <w:kern w:val="0"/>
        </w:rPr>
        <w:t>: 135806. https://doi.org/10.1016/j.scitotenv.2019.135806.</w:t>
      </w:r>
    </w:p>
    <w:p w14:paraId="118FA6C8"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Vähätalo A, Søndergaard M, Schlüter L, Markager S</w:t>
      </w:r>
      <w:r w:rsidRPr="000B1A43">
        <w:rPr>
          <w:rFonts w:ascii="Times New Roman" w:hAnsi="Times New Roman" w:cs="Times New Roman"/>
          <w:kern w:val="0"/>
        </w:rPr>
        <w:t>.</w:t>
      </w:r>
      <w:r w:rsidRPr="000B1A43">
        <w:rPr>
          <w:rFonts w:ascii="Times New Roman" w:hAnsi="Times New Roman" w:cs="Times New Roman"/>
          <w:b/>
          <w:kern w:val="0"/>
        </w:rPr>
        <w:t xml:space="preserve"> 1998</w:t>
      </w:r>
      <w:r w:rsidRPr="000B1A43">
        <w:rPr>
          <w:rFonts w:ascii="Times New Roman" w:hAnsi="Times New Roman" w:cs="Times New Roman"/>
          <w:kern w:val="0"/>
        </w:rPr>
        <w:t xml:space="preserve">. Impact of solar radiation on the decomposition of detrital leaves of eelgrass </w:t>
      </w:r>
      <w:r w:rsidRPr="000B1A43">
        <w:rPr>
          <w:rFonts w:ascii="Times New Roman" w:hAnsi="Times New Roman" w:cs="Times New Roman"/>
          <w:i/>
          <w:kern w:val="0"/>
        </w:rPr>
        <w:t>Zostera marina</w:t>
      </w:r>
      <w:r w:rsidRPr="000B1A43">
        <w:rPr>
          <w:rFonts w:ascii="Times New Roman" w:hAnsi="Times New Roman" w:cs="Times New Roman"/>
          <w:kern w:val="0"/>
        </w:rPr>
        <w:t xml:space="preserve">.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170</w:t>
      </w:r>
      <w:r w:rsidRPr="000B1A43">
        <w:rPr>
          <w:rFonts w:ascii="Times New Roman" w:hAnsi="Times New Roman" w:cs="Times New Roman"/>
          <w:kern w:val="0"/>
        </w:rPr>
        <w:t>: 107–117. https://doi.org/10.3354/meps170107.</w:t>
      </w:r>
    </w:p>
    <w:p w14:paraId="4EFE0B11"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Viana IG, Saavedra-Hortúa DA, Mtolera M, Teichberg M</w:t>
      </w:r>
      <w:r w:rsidRPr="000B1A43">
        <w:rPr>
          <w:rFonts w:ascii="Times New Roman" w:hAnsi="Times New Roman" w:cs="Times New Roman"/>
          <w:kern w:val="0"/>
        </w:rPr>
        <w:t>.</w:t>
      </w:r>
      <w:r w:rsidRPr="000B1A43">
        <w:rPr>
          <w:rFonts w:ascii="Times New Roman" w:hAnsi="Times New Roman" w:cs="Times New Roman"/>
          <w:b/>
          <w:kern w:val="0"/>
        </w:rPr>
        <w:t xml:space="preserve"> 2019</w:t>
      </w:r>
      <w:r w:rsidRPr="000B1A43">
        <w:rPr>
          <w:rFonts w:ascii="Times New Roman" w:hAnsi="Times New Roman" w:cs="Times New Roman"/>
          <w:kern w:val="0"/>
        </w:rPr>
        <w:t xml:space="preserve">. Different strategies of nitrogen acquisition in two tropical seagrasses under nitrogen enrichment. </w:t>
      </w:r>
      <w:r w:rsidRPr="000B1A43">
        <w:rPr>
          <w:rFonts w:ascii="Times New Roman" w:hAnsi="Times New Roman" w:cs="Times New Roman"/>
          <w:i/>
          <w:kern w:val="0"/>
        </w:rPr>
        <w:t>New Phytologist</w:t>
      </w:r>
      <w:r w:rsidRPr="000B1A43">
        <w:rPr>
          <w:rFonts w:ascii="Times New Roman" w:hAnsi="Times New Roman" w:cs="Times New Roman"/>
          <w:kern w:val="0"/>
        </w:rPr>
        <w:t xml:space="preserve"> </w:t>
      </w:r>
      <w:r w:rsidRPr="000B1A43">
        <w:rPr>
          <w:rFonts w:ascii="Times New Roman" w:hAnsi="Times New Roman" w:cs="Times New Roman"/>
          <w:b/>
          <w:kern w:val="0"/>
        </w:rPr>
        <w:t>223</w:t>
      </w:r>
      <w:r w:rsidRPr="000B1A43">
        <w:rPr>
          <w:rFonts w:ascii="Times New Roman" w:hAnsi="Times New Roman" w:cs="Times New Roman"/>
          <w:kern w:val="0"/>
        </w:rPr>
        <w:t>: 1217–1229. https://doi.org/10.1111/nph.15885.</w:t>
      </w:r>
    </w:p>
    <w:p w14:paraId="02FB5EC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Waycott M, Biffin E, Les DH</w:t>
      </w:r>
      <w:r w:rsidRPr="000B1A43">
        <w:rPr>
          <w:rFonts w:ascii="Times New Roman" w:hAnsi="Times New Roman" w:cs="Times New Roman"/>
          <w:kern w:val="0"/>
        </w:rPr>
        <w:t xml:space="preserve">. </w:t>
      </w:r>
      <w:r w:rsidRPr="000B1A43">
        <w:rPr>
          <w:rFonts w:ascii="Times New Roman" w:hAnsi="Times New Roman" w:cs="Times New Roman"/>
          <w:b/>
          <w:kern w:val="0"/>
        </w:rPr>
        <w:t>2018</w:t>
      </w:r>
      <w:r w:rsidRPr="000B1A43">
        <w:rPr>
          <w:rFonts w:ascii="Times New Roman" w:hAnsi="Times New Roman" w:cs="Times New Roman"/>
          <w:kern w:val="0"/>
        </w:rPr>
        <w:t>. Systematics and evolution of Australian seagrasses in a global context. In Larkum AWD, Kendrick GA, Ralph PJ (eds) Seagrasses of Australia: Structure, Ecology and Conservation. Springer, Cham, pp 129-154. https://doi.org/10.1007/978-3-319-71354-0_5.</w:t>
      </w:r>
    </w:p>
    <w:p w14:paraId="007086DD"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Wickham H, Averick M, Bryan J</w:t>
      </w:r>
      <w:r w:rsidRPr="000B1A43">
        <w:rPr>
          <w:rFonts w:ascii="Times New Roman" w:hAnsi="Times New Roman" w:cs="Times New Roman"/>
          <w:i/>
          <w:kern w:val="0"/>
        </w:rPr>
        <w:t xml:space="preserve"> et al.</w:t>
      </w:r>
      <w:r w:rsidRPr="000B1A43">
        <w:rPr>
          <w:rFonts w:ascii="Times New Roman" w:hAnsi="Times New Roman" w:cs="Times New Roman"/>
          <w:b/>
          <w:kern w:val="0"/>
        </w:rPr>
        <w:t xml:space="preserve"> 2019</w:t>
      </w:r>
      <w:r w:rsidRPr="000B1A43">
        <w:rPr>
          <w:rFonts w:ascii="Times New Roman" w:hAnsi="Times New Roman" w:cs="Times New Roman"/>
          <w:kern w:val="0"/>
        </w:rPr>
        <w:t xml:space="preserve">. Welcome to the Tidyverse. </w:t>
      </w:r>
      <w:r w:rsidRPr="000B1A43">
        <w:rPr>
          <w:rFonts w:ascii="Times New Roman" w:hAnsi="Times New Roman" w:cs="Times New Roman"/>
          <w:i/>
          <w:kern w:val="0"/>
        </w:rPr>
        <w:t>Journal of Open Source Software</w:t>
      </w:r>
      <w:r w:rsidRPr="000B1A43">
        <w:rPr>
          <w:rFonts w:ascii="Times New Roman" w:hAnsi="Times New Roman" w:cs="Times New Roman"/>
          <w:kern w:val="0"/>
        </w:rPr>
        <w:t xml:space="preserve"> </w:t>
      </w:r>
      <w:r w:rsidRPr="000B1A43">
        <w:rPr>
          <w:rFonts w:ascii="Times New Roman" w:hAnsi="Times New Roman" w:cs="Times New Roman"/>
          <w:b/>
          <w:kern w:val="0"/>
        </w:rPr>
        <w:t>4</w:t>
      </w:r>
      <w:r w:rsidRPr="000B1A43">
        <w:rPr>
          <w:rFonts w:ascii="Times New Roman" w:hAnsi="Times New Roman" w:cs="Times New Roman"/>
          <w:kern w:val="0"/>
        </w:rPr>
        <w:t>: 1686. https://doi.org/10.21105/joss.01686.</w:t>
      </w:r>
    </w:p>
    <w:p w14:paraId="77F27C1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Wright LS, Foggo A</w:t>
      </w:r>
      <w:r w:rsidRPr="000B1A43">
        <w:rPr>
          <w:rFonts w:ascii="Times New Roman" w:hAnsi="Times New Roman" w:cs="Times New Roman"/>
          <w:kern w:val="0"/>
        </w:rPr>
        <w:t>.</w:t>
      </w:r>
      <w:r w:rsidRPr="000B1A43">
        <w:rPr>
          <w:rFonts w:ascii="Times New Roman" w:hAnsi="Times New Roman" w:cs="Times New Roman"/>
          <w:b/>
          <w:kern w:val="0"/>
        </w:rPr>
        <w:t xml:space="preserve"> 2021</w:t>
      </w:r>
      <w:r w:rsidRPr="000B1A43">
        <w:rPr>
          <w:rFonts w:ascii="Times New Roman" w:hAnsi="Times New Roman" w:cs="Times New Roman"/>
          <w:kern w:val="0"/>
        </w:rPr>
        <w:t xml:space="preserve">. Photosynthetic pigments of co-occurring Northeast Atlantic </w:t>
      </w:r>
      <w:r w:rsidRPr="000B1A43">
        <w:rPr>
          <w:rFonts w:ascii="Times New Roman" w:hAnsi="Times New Roman" w:cs="Times New Roman"/>
          <w:i/>
          <w:kern w:val="0"/>
        </w:rPr>
        <w:t>Laminaria</w:t>
      </w:r>
      <w:r w:rsidRPr="000B1A43">
        <w:rPr>
          <w:rFonts w:ascii="Times New Roman" w:hAnsi="Times New Roman" w:cs="Times New Roman"/>
          <w:kern w:val="0"/>
        </w:rPr>
        <w:t xml:space="preserve"> spp. are unaffected by decomposition. </w:t>
      </w:r>
      <w:r w:rsidRPr="000B1A43">
        <w:rPr>
          <w:rFonts w:ascii="Times New Roman" w:hAnsi="Times New Roman" w:cs="Times New Roman"/>
          <w:i/>
          <w:kern w:val="0"/>
        </w:rPr>
        <w:t>Marine Ecology Progress Series</w:t>
      </w:r>
      <w:r w:rsidRPr="000B1A43">
        <w:rPr>
          <w:rFonts w:ascii="Times New Roman" w:hAnsi="Times New Roman" w:cs="Times New Roman"/>
          <w:kern w:val="0"/>
        </w:rPr>
        <w:t xml:space="preserve"> </w:t>
      </w:r>
      <w:r w:rsidRPr="000B1A43">
        <w:rPr>
          <w:rFonts w:ascii="Times New Roman" w:hAnsi="Times New Roman" w:cs="Times New Roman"/>
          <w:b/>
          <w:kern w:val="0"/>
        </w:rPr>
        <w:t>678</w:t>
      </w:r>
      <w:r w:rsidRPr="000B1A43">
        <w:rPr>
          <w:rFonts w:ascii="Times New Roman" w:hAnsi="Times New Roman" w:cs="Times New Roman"/>
          <w:kern w:val="0"/>
        </w:rPr>
        <w:t>: 227–232. https://doi.org/10.3354/meps13886.</w:t>
      </w:r>
    </w:p>
    <w:p w14:paraId="2C8F6AD9"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Wright LS, Pessarrodona A, Foggo A</w:t>
      </w:r>
      <w:r w:rsidRPr="000B1A43">
        <w:rPr>
          <w:rFonts w:ascii="Times New Roman" w:hAnsi="Times New Roman" w:cs="Times New Roman"/>
          <w:kern w:val="0"/>
        </w:rPr>
        <w:t>.</w:t>
      </w:r>
      <w:r w:rsidRPr="000B1A43">
        <w:rPr>
          <w:rFonts w:ascii="Times New Roman" w:hAnsi="Times New Roman" w:cs="Times New Roman"/>
          <w:b/>
          <w:kern w:val="0"/>
        </w:rPr>
        <w:t xml:space="preserve"> 2022</w:t>
      </w:r>
      <w:r w:rsidRPr="000B1A43">
        <w:rPr>
          <w:rFonts w:ascii="Times New Roman" w:hAnsi="Times New Roman" w:cs="Times New Roman"/>
          <w:kern w:val="0"/>
        </w:rPr>
        <w:t xml:space="preserve">. Climate-driven shifts in kelp forest composition reduce carbon sequestration potential. </w:t>
      </w:r>
      <w:r w:rsidRPr="000B1A43">
        <w:rPr>
          <w:rFonts w:ascii="Times New Roman" w:hAnsi="Times New Roman" w:cs="Times New Roman"/>
          <w:i/>
          <w:kern w:val="0"/>
        </w:rPr>
        <w:t>Global Change Biology</w:t>
      </w:r>
      <w:r w:rsidRPr="000B1A43">
        <w:rPr>
          <w:rFonts w:ascii="Times New Roman" w:hAnsi="Times New Roman" w:cs="Times New Roman"/>
          <w:kern w:val="0"/>
        </w:rPr>
        <w:t xml:space="preserve"> </w:t>
      </w:r>
      <w:r w:rsidRPr="000B1A43">
        <w:rPr>
          <w:rFonts w:ascii="Times New Roman" w:hAnsi="Times New Roman" w:cs="Times New Roman"/>
          <w:b/>
          <w:kern w:val="0"/>
        </w:rPr>
        <w:t>28</w:t>
      </w:r>
      <w:r w:rsidRPr="000B1A43">
        <w:rPr>
          <w:rFonts w:ascii="Times New Roman" w:hAnsi="Times New Roman" w:cs="Times New Roman"/>
          <w:kern w:val="0"/>
        </w:rPr>
        <w:t>: 5514–5531. https://doi.org/10.1111/gcb.16299.</w:t>
      </w:r>
    </w:p>
    <w:p w14:paraId="1502CE17"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Wright LS, Kregting L</w:t>
      </w:r>
      <w:r w:rsidRPr="000B1A43">
        <w:rPr>
          <w:rFonts w:ascii="Times New Roman" w:hAnsi="Times New Roman" w:cs="Times New Roman"/>
          <w:kern w:val="0"/>
        </w:rPr>
        <w:t>.</w:t>
      </w:r>
      <w:r w:rsidRPr="000B1A43">
        <w:rPr>
          <w:rFonts w:ascii="Times New Roman" w:hAnsi="Times New Roman" w:cs="Times New Roman"/>
          <w:b/>
          <w:kern w:val="0"/>
        </w:rPr>
        <w:t xml:space="preserve"> 2023</w:t>
      </w:r>
      <w:r w:rsidRPr="000B1A43">
        <w:rPr>
          <w:rFonts w:ascii="Times New Roman" w:hAnsi="Times New Roman" w:cs="Times New Roman"/>
          <w:kern w:val="0"/>
        </w:rPr>
        <w:t xml:space="preserve">. Genus-specific response of kelp photosynthetic pigments to decomposition. </w:t>
      </w:r>
      <w:r w:rsidRPr="000B1A43">
        <w:rPr>
          <w:rFonts w:ascii="Times New Roman" w:hAnsi="Times New Roman" w:cs="Times New Roman"/>
          <w:i/>
          <w:kern w:val="0"/>
        </w:rPr>
        <w:t>Marine Biology</w:t>
      </w:r>
      <w:r w:rsidRPr="000B1A43">
        <w:rPr>
          <w:rFonts w:ascii="Times New Roman" w:hAnsi="Times New Roman" w:cs="Times New Roman"/>
          <w:kern w:val="0"/>
        </w:rPr>
        <w:t xml:space="preserve"> </w:t>
      </w:r>
      <w:r w:rsidRPr="000B1A43">
        <w:rPr>
          <w:rFonts w:ascii="Times New Roman" w:hAnsi="Times New Roman" w:cs="Times New Roman"/>
          <w:b/>
          <w:kern w:val="0"/>
        </w:rPr>
        <w:t>170</w:t>
      </w:r>
      <w:r w:rsidRPr="000B1A43">
        <w:rPr>
          <w:rFonts w:ascii="Times New Roman" w:hAnsi="Times New Roman" w:cs="Times New Roman"/>
          <w:kern w:val="0"/>
        </w:rPr>
        <w:t>: 144. https://doi.org/10.1007/s00227-023-04289-y.</w:t>
      </w:r>
    </w:p>
    <w:p w14:paraId="27A9183B"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lastRenderedPageBreak/>
        <w:t>Wright LS, Simpkins T, Filbee-Dexter K, Wernberg T</w:t>
      </w:r>
      <w:r w:rsidRPr="000B1A43">
        <w:rPr>
          <w:rFonts w:ascii="Times New Roman" w:hAnsi="Times New Roman" w:cs="Times New Roman"/>
          <w:kern w:val="0"/>
        </w:rPr>
        <w:t>.</w:t>
      </w:r>
      <w:r w:rsidRPr="000B1A43">
        <w:rPr>
          <w:rFonts w:ascii="Times New Roman" w:hAnsi="Times New Roman" w:cs="Times New Roman"/>
          <w:b/>
          <w:kern w:val="0"/>
        </w:rPr>
        <w:t xml:space="preserve"> 2024</w:t>
      </w:r>
      <w:r w:rsidRPr="000B1A43">
        <w:rPr>
          <w:rFonts w:ascii="Times New Roman" w:hAnsi="Times New Roman" w:cs="Times New Roman"/>
          <w:kern w:val="0"/>
        </w:rPr>
        <w:t xml:space="preserve">. Temperature sensitivity of detrital photosynthesis. </w:t>
      </w:r>
      <w:r w:rsidRPr="000B1A43">
        <w:rPr>
          <w:rFonts w:ascii="Times New Roman" w:hAnsi="Times New Roman" w:cs="Times New Roman"/>
          <w:i/>
          <w:kern w:val="0"/>
        </w:rPr>
        <w:t>Annals of Botany</w:t>
      </w:r>
      <w:r w:rsidRPr="000B1A43">
        <w:rPr>
          <w:rFonts w:ascii="Times New Roman" w:hAnsi="Times New Roman" w:cs="Times New Roman"/>
          <w:kern w:val="0"/>
        </w:rPr>
        <w:t xml:space="preserve"> </w:t>
      </w:r>
      <w:r w:rsidRPr="000B1A43">
        <w:rPr>
          <w:rFonts w:ascii="Times New Roman" w:hAnsi="Times New Roman" w:cs="Times New Roman"/>
          <w:b/>
          <w:kern w:val="0"/>
        </w:rPr>
        <w:t>133</w:t>
      </w:r>
      <w:r w:rsidRPr="000B1A43">
        <w:rPr>
          <w:rFonts w:ascii="Times New Roman" w:hAnsi="Times New Roman" w:cs="Times New Roman"/>
          <w:kern w:val="0"/>
        </w:rPr>
        <w:t>: 17–28. https://doi.org/10.1093/aob/mcad167.</w:t>
      </w:r>
    </w:p>
    <w:p w14:paraId="1D135B0A" w14:textId="77777777" w:rsidR="00786433" w:rsidRPr="000B1A43" w:rsidRDefault="00786433" w:rsidP="00786433">
      <w:pPr>
        <w:tabs>
          <w:tab w:val="left" w:pos="560"/>
        </w:tabs>
        <w:autoSpaceDE w:val="0"/>
        <w:autoSpaceDN w:val="0"/>
        <w:adjustRightInd w:val="0"/>
        <w:spacing w:line="480" w:lineRule="auto"/>
        <w:ind w:left="540" w:hanging="540"/>
        <w:rPr>
          <w:rFonts w:ascii="Times New Roman" w:hAnsi="Times New Roman" w:cs="Times New Roman"/>
          <w:kern w:val="0"/>
        </w:rPr>
      </w:pPr>
      <w:r w:rsidRPr="000B1A43">
        <w:rPr>
          <w:rFonts w:ascii="Times New Roman" w:hAnsi="Times New Roman" w:cs="Times New Roman"/>
          <w:b/>
          <w:kern w:val="0"/>
        </w:rPr>
        <w:t>Wright LS</w:t>
      </w:r>
      <w:r w:rsidRPr="000B1A43">
        <w:rPr>
          <w:rFonts w:ascii="Times New Roman" w:hAnsi="Times New Roman" w:cs="Times New Roman"/>
          <w:kern w:val="0"/>
        </w:rPr>
        <w:t>.</w:t>
      </w:r>
      <w:r w:rsidRPr="000B1A43">
        <w:rPr>
          <w:rFonts w:ascii="Times New Roman" w:hAnsi="Times New Roman" w:cs="Times New Roman"/>
          <w:b/>
          <w:kern w:val="0"/>
        </w:rPr>
        <w:t xml:space="preserve"> 2025</w:t>
      </w:r>
      <w:r w:rsidRPr="000B1A43">
        <w:rPr>
          <w:rFonts w:ascii="Times New Roman" w:hAnsi="Times New Roman" w:cs="Times New Roman"/>
          <w:kern w:val="0"/>
        </w:rPr>
        <w:t xml:space="preserve">. Detrital photosynthesis (Dataset). </w:t>
      </w:r>
      <w:r w:rsidRPr="000B1A43">
        <w:rPr>
          <w:rFonts w:ascii="Times New Roman" w:hAnsi="Times New Roman" w:cs="Times New Roman"/>
          <w:i/>
          <w:kern w:val="0"/>
        </w:rPr>
        <w:t>Zenodo</w:t>
      </w:r>
      <w:r w:rsidRPr="000B1A43">
        <w:rPr>
          <w:rFonts w:ascii="Times New Roman" w:hAnsi="Times New Roman" w:cs="Times New Roman"/>
          <w:kern w:val="0"/>
        </w:rPr>
        <w:t>. https://doi.org/10.5281/zenodo.15054888.</w:t>
      </w:r>
    </w:p>
    <w:p w14:paraId="6E235F9A" w14:textId="560A5D7A" w:rsidR="0059452B" w:rsidRPr="000B1A43" w:rsidRDefault="00786433" w:rsidP="002E4A5D">
      <w:pPr>
        <w:spacing w:line="480" w:lineRule="auto"/>
        <w:rPr>
          <w:rFonts w:ascii="Times New Roman" w:hAnsi="Times New Roman" w:cs="Times New Roman"/>
        </w:rPr>
      </w:pPr>
      <w:r w:rsidRPr="000B1A43">
        <w:rPr>
          <w:rFonts w:ascii="Times New Roman" w:hAnsi="Times New Roman" w:cs="Times New Roman"/>
        </w:rPr>
        <w:fldChar w:fldCharType="end"/>
      </w:r>
    </w:p>
    <w:sectPr w:rsidR="0059452B" w:rsidRPr="000B1A43" w:rsidSect="00A83A43">
      <w:footerReference w:type="even" r:id="rId12"/>
      <w:footerReference w:type="default" r:id="rId13"/>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8AEF9" w14:textId="77777777" w:rsidR="00F551E8" w:rsidRDefault="00F551E8" w:rsidP="00513290">
      <w:r>
        <w:separator/>
      </w:r>
    </w:p>
  </w:endnote>
  <w:endnote w:type="continuationSeparator" w:id="0">
    <w:p w14:paraId="3D4FA992" w14:textId="77777777" w:rsidR="00F551E8" w:rsidRDefault="00F551E8" w:rsidP="00513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Futura">
    <w:panose1 w:val="020B0602020204020303"/>
    <w:charset w:val="00"/>
    <w:family w:val="swiss"/>
    <w:pitch w:val="variable"/>
    <w:sig w:usb0="A0000AEF" w:usb1="5000214A"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2186150"/>
      <w:docPartObj>
        <w:docPartGallery w:val="Page Numbers (Bottom of Page)"/>
        <w:docPartUnique/>
      </w:docPartObj>
    </w:sdtPr>
    <w:sdtContent>
      <w:p w14:paraId="701BB6A8" w14:textId="666EDDCD" w:rsidR="00513290" w:rsidRDefault="00513290" w:rsidP="00325C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D63F36" w14:textId="77777777" w:rsidR="00513290" w:rsidRDefault="00513290" w:rsidP="005132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245727061"/>
      <w:docPartObj>
        <w:docPartGallery w:val="Page Numbers (Bottom of Page)"/>
        <w:docPartUnique/>
      </w:docPartObj>
    </w:sdtPr>
    <w:sdtContent>
      <w:p w14:paraId="2ED24728" w14:textId="35B5D5E9" w:rsidR="00513290" w:rsidRPr="00513290" w:rsidRDefault="00513290" w:rsidP="00325C1C">
        <w:pPr>
          <w:pStyle w:val="Footer"/>
          <w:framePr w:wrap="none" w:vAnchor="text" w:hAnchor="margin" w:xAlign="right" w:y="1"/>
          <w:rPr>
            <w:rStyle w:val="PageNumber"/>
            <w:rFonts w:ascii="Times New Roman" w:hAnsi="Times New Roman" w:cs="Times New Roman"/>
          </w:rPr>
        </w:pPr>
        <w:r w:rsidRPr="00513290">
          <w:rPr>
            <w:rStyle w:val="PageNumber"/>
            <w:rFonts w:ascii="Times New Roman" w:hAnsi="Times New Roman" w:cs="Times New Roman"/>
          </w:rPr>
          <w:fldChar w:fldCharType="begin"/>
        </w:r>
        <w:r w:rsidRPr="00513290">
          <w:rPr>
            <w:rStyle w:val="PageNumber"/>
            <w:rFonts w:ascii="Times New Roman" w:hAnsi="Times New Roman" w:cs="Times New Roman"/>
          </w:rPr>
          <w:instrText xml:space="preserve"> PAGE </w:instrText>
        </w:r>
        <w:r w:rsidRPr="00513290">
          <w:rPr>
            <w:rStyle w:val="PageNumber"/>
            <w:rFonts w:ascii="Times New Roman" w:hAnsi="Times New Roman" w:cs="Times New Roman"/>
          </w:rPr>
          <w:fldChar w:fldCharType="separate"/>
        </w:r>
        <w:r w:rsidRPr="00513290">
          <w:rPr>
            <w:rStyle w:val="PageNumber"/>
            <w:rFonts w:ascii="Times New Roman" w:hAnsi="Times New Roman" w:cs="Times New Roman"/>
            <w:noProof/>
          </w:rPr>
          <w:t>1</w:t>
        </w:r>
        <w:r w:rsidRPr="00513290">
          <w:rPr>
            <w:rStyle w:val="PageNumber"/>
            <w:rFonts w:ascii="Times New Roman" w:hAnsi="Times New Roman" w:cs="Times New Roman"/>
          </w:rPr>
          <w:fldChar w:fldCharType="end"/>
        </w:r>
      </w:p>
    </w:sdtContent>
  </w:sdt>
  <w:p w14:paraId="5A99BC70" w14:textId="77777777" w:rsidR="00513290" w:rsidRDefault="00513290" w:rsidP="005132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4D20C" w14:textId="77777777" w:rsidR="00F551E8" w:rsidRDefault="00F551E8" w:rsidP="00513290">
      <w:r>
        <w:separator/>
      </w:r>
    </w:p>
  </w:footnote>
  <w:footnote w:type="continuationSeparator" w:id="0">
    <w:p w14:paraId="6A049683" w14:textId="77777777" w:rsidR="00F551E8" w:rsidRDefault="00F551E8" w:rsidP="00513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AD443B"/>
    <w:multiLevelType w:val="multilevel"/>
    <w:tmpl w:val="B064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41322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ka Seamus Wright">
    <w15:presenceInfo w15:providerId="None" w15:userId="Luka Seamus Wr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29"/>
    <w:rsid w:val="00000690"/>
    <w:rsid w:val="00000AE1"/>
    <w:rsid w:val="00002427"/>
    <w:rsid w:val="00004513"/>
    <w:rsid w:val="00004B33"/>
    <w:rsid w:val="00005277"/>
    <w:rsid w:val="0000581F"/>
    <w:rsid w:val="000066E2"/>
    <w:rsid w:val="00006F91"/>
    <w:rsid w:val="00007E06"/>
    <w:rsid w:val="000103DF"/>
    <w:rsid w:val="00014660"/>
    <w:rsid w:val="00021372"/>
    <w:rsid w:val="0002258D"/>
    <w:rsid w:val="00022DDF"/>
    <w:rsid w:val="00022E6E"/>
    <w:rsid w:val="00025232"/>
    <w:rsid w:val="00025F3E"/>
    <w:rsid w:val="0002623D"/>
    <w:rsid w:val="0002689E"/>
    <w:rsid w:val="00026F34"/>
    <w:rsid w:val="000270F7"/>
    <w:rsid w:val="00027F14"/>
    <w:rsid w:val="00030E63"/>
    <w:rsid w:val="000318BA"/>
    <w:rsid w:val="00032D0E"/>
    <w:rsid w:val="000330B9"/>
    <w:rsid w:val="00034DD7"/>
    <w:rsid w:val="00036521"/>
    <w:rsid w:val="000408A6"/>
    <w:rsid w:val="0004231B"/>
    <w:rsid w:val="0004344E"/>
    <w:rsid w:val="0004370B"/>
    <w:rsid w:val="00044372"/>
    <w:rsid w:val="00044C67"/>
    <w:rsid w:val="000462AF"/>
    <w:rsid w:val="00046456"/>
    <w:rsid w:val="00046BFF"/>
    <w:rsid w:val="00047167"/>
    <w:rsid w:val="0004727D"/>
    <w:rsid w:val="0004731E"/>
    <w:rsid w:val="00050EAC"/>
    <w:rsid w:val="00052331"/>
    <w:rsid w:val="00054B4E"/>
    <w:rsid w:val="000553FA"/>
    <w:rsid w:val="00055F2D"/>
    <w:rsid w:val="00056E8A"/>
    <w:rsid w:val="0006009B"/>
    <w:rsid w:val="00063C3F"/>
    <w:rsid w:val="000655DB"/>
    <w:rsid w:val="0007131A"/>
    <w:rsid w:val="00071491"/>
    <w:rsid w:val="0007293B"/>
    <w:rsid w:val="00072EEA"/>
    <w:rsid w:val="00073373"/>
    <w:rsid w:val="00074164"/>
    <w:rsid w:val="00074595"/>
    <w:rsid w:val="00077F84"/>
    <w:rsid w:val="000801B2"/>
    <w:rsid w:val="00087C26"/>
    <w:rsid w:val="000917E6"/>
    <w:rsid w:val="0009215B"/>
    <w:rsid w:val="0009250B"/>
    <w:rsid w:val="00094A7A"/>
    <w:rsid w:val="000974D8"/>
    <w:rsid w:val="000A015A"/>
    <w:rsid w:val="000A1482"/>
    <w:rsid w:val="000A26F6"/>
    <w:rsid w:val="000A2FC5"/>
    <w:rsid w:val="000A35DB"/>
    <w:rsid w:val="000A433E"/>
    <w:rsid w:val="000A4BD3"/>
    <w:rsid w:val="000A521C"/>
    <w:rsid w:val="000A74BD"/>
    <w:rsid w:val="000B018E"/>
    <w:rsid w:val="000B0FF9"/>
    <w:rsid w:val="000B11B5"/>
    <w:rsid w:val="000B1A43"/>
    <w:rsid w:val="000B629A"/>
    <w:rsid w:val="000C172E"/>
    <w:rsid w:val="000C19DD"/>
    <w:rsid w:val="000C1AA5"/>
    <w:rsid w:val="000C1F8B"/>
    <w:rsid w:val="000C258D"/>
    <w:rsid w:val="000C2841"/>
    <w:rsid w:val="000C3734"/>
    <w:rsid w:val="000C40A8"/>
    <w:rsid w:val="000C5832"/>
    <w:rsid w:val="000C77A4"/>
    <w:rsid w:val="000C78E1"/>
    <w:rsid w:val="000D057E"/>
    <w:rsid w:val="000D153C"/>
    <w:rsid w:val="000D61B4"/>
    <w:rsid w:val="000D73B7"/>
    <w:rsid w:val="000E03FD"/>
    <w:rsid w:val="000E22BF"/>
    <w:rsid w:val="000E25C8"/>
    <w:rsid w:val="000E32E3"/>
    <w:rsid w:val="000E41EC"/>
    <w:rsid w:val="000E5DB5"/>
    <w:rsid w:val="000E7F79"/>
    <w:rsid w:val="000F0243"/>
    <w:rsid w:val="000F1FB6"/>
    <w:rsid w:val="000F280B"/>
    <w:rsid w:val="000F2E12"/>
    <w:rsid w:val="000F3DAF"/>
    <w:rsid w:val="000F4694"/>
    <w:rsid w:val="000F4D34"/>
    <w:rsid w:val="000F57E3"/>
    <w:rsid w:val="000F7A6E"/>
    <w:rsid w:val="000F7E2A"/>
    <w:rsid w:val="0010037C"/>
    <w:rsid w:val="0010056A"/>
    <w:rsid w:val="00101046"/>
    <w:rsid w:val="00101278"/>
    <w:rsid w:val="00101530"/>
    <w:rsid w:val="001023C2"/>
    <w:rsid w:val="00102799"/>
    <w:rsid w:val="0010422F"/>
    <w:rsid w:val="00104391"/>
    <w:rsid w:val="00107D0C"/>
    <w:rsid w:val="00111AB7"/>
    <w:rsid w:val="00112726"/>
    <w:rsid w:val="001138B0"/>
    <w:rsid w:val="00114DA1"/>
    <w:rsid w:val="001168D1"/>
    <w:rsid w:val="00116E11"/>
    <w:rsid w:val="001200EB"/>
    <w:rsid w:val="00120159"/>
    <w:rsid w:val="001202AD"/>
    <w:rsid w:val="001202DB"/>
    <w:rsid w:val="001231F0"/>
    <w:rsid w:val="00123F68"/>
    <w:rsid w:val="001248C2"/>
    <w:rsid w:val="00124ECF"/>
    <w:rsid w:val="001265D3"/>
    <w:rsid w:val="0012677F"/>
    <w:rsid w:val="001269C1"/>
    <w:rsid w:val="00130A53"/>
    <w:rsid w:val="00131F5D"/>
    <w:rsid w:val="00132416"/>
    <w:rsid w:val="001326A2"/>
    <w:rsid w:val="00133C51"/>
    <w:rsid w:val="0013404D"/>
    <w:rsid w:val="00134AF3"/>
    <w:rsid w:val="00135172"/>
    <w:rsid w:val="001353E1"/>
    <w:rsid w:val="001354FF"/>
    <w:rsid w:val="00136134"/>
    <w:rsid w:val="001366F7"/>
    <w:rsid w:val="00141971"/>
    <w:rsid w:val="001443E5"/>
    <w:rsid w:val="00144C89"/>
    <w:rsid w:val="00144D40"/>
    <w:rsid w:val="0014558A"/>
    <w:rsid w:val="00145F67"/>
    <w:rsid w:val="001465A5"/>
    <w:rsid w:val="00146F74"/>
    <w:rsid w:val="001475EE"/>
    <w:rsid w:val="001506CE"/>
    <w:rsid w:val="00150765"/>
    <w:rsid w:val="00150C96"/>
    <w:rsid w:val="001518FA"/>
    <w:rsid w:val="0015362A"/>
    <w:rsid w:val="00153851"/>
    <w:rsid w:val="001552F0"/>
    <w:rsid w:val="001559AC"/>
    <w:rsid w:val="00155F86"/>
    <w:rsid w:val="00161AD9"/>
    <w:rsid w:val="001628A1"/>
    <w:rsid w:val="00165B9C"/>
    <w:rsid w:val="0016785F"/>
    <w:rsid w:val="0017011A"/>
    <w:rsid w:val="00170A90"/>
    <w:rsid w:val="001711D9"/>
    <w:rsid w:val="00172ECC"/>
    <w:rsid w:val="001756B3"/>
    <w:rsid w:val="001757CF"/>
    <w:rsid w:val="00176586"/>
    <w:rsid w:val="00177720"/>
    <w:rsid w:val="001807A6"/>
    <w:rsid w:val="00181016"/>
    <w:rsid w:val="00181455"/>
    <w:rsid w:val="00181769"/>
    <w:rsid w:val="0018199A"/>
    <w:rsid w:val="00181B85"/>
    <w:rsid w:val="001841E6"/>
    <w:rsid w:val="0018495B"/>
    <w:rsid w:val="001857DB"/>
    <w:rsid w:val="0018775F"/>
    <w:rsid w:val="001900D8"/>
    <w:rsid w:val="00192DC5"/>
    <w:rsid w:val="001953A2"/>
    <w:rsid w:val="001953C6"/>
    <w:rsid w:val="00196778"/>
    <w:rsid w:val="001971AF"/>
    <w:rsid w:val="001A017C"/>
    <w:rsid w:val="001A10A5"/>
    <w:rsid w:val="001A47A2"/>
    <w:rsid w:val="001A47E6"/>
    <w:rsid w:val="001A5575"/>
    <w:rsid w:val="001A5A38"/>
    <w:rsid w:val="001A5DE0"/>
    <w:rsid w:val="001A7693"/>
    <w:rsid w:val="001A7D8E"/>
    <w:rsid w:val="001B0118"/>
    <w:rsid w:val="001B39C5"/>
    <w:rsid w:val="001B3FDF"/>
    <w:rsid w:val="001B3FFD"/>
    <w:rsid w:val="001B6028"/>
    <w:rsid w:val="001B6E3C"/>
    <w:rsid w:val="001B70D5"/>
    <w:rsid w:val="001B726E"/>
    <w:rsid w:val="001C0507"/>
    <w:rsid w:val="001C1523"/>
    <w:rsid w:val="001C1636"/>
    <w:rsid w:val="001C2645"/>
    <w:rsid w:val="001C3827"/>
    <w:rsid w:val="001C5082"/>
    <w:rsid w:val="001C517A"/>
    <w:rsid w:val="001C64D7"/>
    <w:rsid w:val="001C6C09"/>
    <w:rsid w:val="001D0676"/>
    <w:rsid w:val="001D0876"/>
    <w:rsid w:val="001D480D"/>
    <w:rsid w:val="001D51EF"/>
    <w:rsid w:val="001D5988"/>
    <w:rsid w:val="001D6288"/>
    <w:rsid w:val="001D7772"/>
    <w:rsid w:val="001E0826"/>
    <w:rsid w:val="001E0AF8"/>
    <w:rsid w:val="001E2B81"/>
    <w:rsid w:val="001E3329"/>
    <w:rsid w:val="001E3432"/>
    <w:rsid w:val="001E34BF"/>
    <w:rsid w:val="001E351E"/>
    <w:rsid w:val="001E3B2E"/>
    <w:rsid w:val="001E6F03"/>
    <w:rsid w:val="001E71DE"/>
    <w:rsid w:val="001E7F1B"/>
    <w:rsid w:val="001F1350"/>
    <w:rsid w:val="001F2429"/>
    <w:rsid w:val="001F2A69"/>
    <w:rsid w:val="001F2E4B"/>
    <w:rsid w:val="001F3684"/>
    <w:rsid w:val="001F36E2"/>
    <w:rsid w:val="001F7B45"/>
    <w:rsid w:val="00200087"/>
    <w:rsid w:val="0020085D"/>
    <w:rsid w:val="00200F70"/>
    <w:rsid w:val="0020402D"/>
    <w:rsid w:val="00206493"/>
    <w:rsid w:val="00210972"/>
    <w:rsid w:val="002109E1"/>
    <w:rsid w:val="00213187"/>
    <w:rsid w:val="00214BE9"/>
    <w:rsid w:val="00217612"/>
    <w:rsid w:val="0022010E"/>
    <w:rsid w:val="0022053C"/>
    <w:rsid w:val="002237E9"/>
    <w:rsid w:val="00225CAA"/>
    <w:rsid w:val="00227F40"/>
    <w:rsid w:val="00232168"/>
    <w:rsid w:val="0023245C"/>
    <w:rsid w:val="0023310A"/>
    <w:rsid w:val="0023318E"/>
    <w:rsid w:val="002343F7"/>
    <w:rsid w:val="0023574A"/>
    <w:rsid w:val="002360F6"/>
    <w:rsid w:val="00236378"/>
    <w:rsid w:val="00236B3C"/>
    <w:rsid w:val="00242FBB"/>
    <w:rsid w:val="00243162"/>
    <w:rsid w:val="002446C6"/>
    <w:rsid w:val="00245943"/>
    <w:rsid w:val="002468B9"/>
    <w:rsid w:val="00246C79"/>
    <w:rsid w:val="00247807"/>
    <w:rsid w:val="00254F4B"/>
    <w:rsid w:val="00254F51"/>
    <w:rsid w:val="002571A8"/>
    <w:rsid w:val="00257572"/>
    <w:rsid w:val="0026092C"/>
    <w:rsid w:val="00262DE8"/>
    <w:rsid w:val="002635B8"/>
    <w:rsid w:val="0026420A"/>
    <w:rsid w:val="00264246"/>
    <w:rsid w:val="002645F4"/>
    <w:rsid w:val="0026467A"/>
    <w:rsid w:val="0026491F"/>
    <w:rsid w:val="00265D27"/>
    <w:rsid w:val="00267CF5"/>
    <w:rsid w:val="00267ED7"/>
    <w:rsid w:val="0027116A"/>
    <w:rsid w:val="00272687"/>
    <w:rsid w:val="0027340A"/>
    <w:rsid w:val="002779D8"/>
    <w:rsid w:val="00280D32"/>
    <w:rsid w:val="00283C84"/>
    <w:rsid w:val="002851E1"/>
    <w:rsid w:val="0028579C"/>
    <w:rsid w:val="002865B3"/>
    <w:rsid w:val="0029061D"/>
    <w:rsid w:val="00290A88"/>
    <w:rsid w:val="00291ABF"/>
    <w:rsid w:val="00292E95"/>
    <w:rsid w:val="002951C8"/>
    <w:rsid w:val="00295DD9"/>
    <w:rsid w:val="00297981"/>
    <w:rsid w:val="002A2D38"/>
    <w:rsid w:val="002A3162"/>
    <w:rsid w:val="002A3E71"/>
    <w:rsid w:val="002A678C"/>
    <w:rsid w:val="002A7953"/>
    <w:rsid w:val="002B337E"/>
    <w:rsid w:val="002B4969"/>
    <w:rsid w:val="002C47A7"/>
    <w:rsid w:val="002C5A66"/>
    <w:rsid w:val="002D0848"/>
    <w:rsid w:val="002D1FD6"/>
    <w:rsid w:val="002D2B73"/>
    <w:rsid w:val="002D2FD5"/>
    <w:rsid w:val="002D317E"/>
    <w:rsid w:val="002D43F3"/>
    <w:rsid w:val="002D63DE"/>
    <w:rsid w:val="002D7B72"/>
    <w:rsid w:val="002D7C6B"/>
    <w:rsid w:val="002E0BC4"/>
    <w:rsid w:val="002E0D96"/>
    <w:rsid w:val="002E115A"/>
    <w:rsid w:val="002E2B01"/>
    <w:rsid w:val="002E359E"/>
    <w:rsid w:val="002E3C6C"/>
    <w:rsid w:val="002E49BC"/>
    <w:rsid w:val="002E4A5D"/>
    <w:rsid w:val="002E4AE4"/>
    <w:rsid w:val="002E616F"/>
    <w:rsid w:val="002E7534"/>
    <w:rsid w:val="002E761C"/>
    <w:rsid w:val="002F0B40"/>
    <w:rsid w:val="002F144B"/>
    <w:rsid w:val="002F14AD"/>
    <w:rsid w:val="002F469C"/>
    <w:rsid w:val="002F4F7D"/>
    <w:rsid w:val="002F50FA"/>
    <w:rsid w:val="002F5AA4"/>
    <w:rsid w:val="002F630B"/>
    <w:rsid w:val="0030031E"/>
    <w:rsid w:val="00301CD6"/>
    <w:rsid w:val="00302E58"/>
    <w:rsid w:val="00303183"/>
    <w:rsid w:val="003034DA"/>
    <w:rsid w:val="00304385"/>
    <w:rsid w:val="00306140"/>
    <w:rsid w:val="003062A2"/>
    <w:rsid w:val="0030727A"/>
    <w:rsid w:val="00307CF5"/>
    <w:rsid w:val="003100C8"/>
    <w:rsid w:val="00311331"/>
    <w:rsid w:val="00311D1F"/>
    <w:rsid w:val="00312F0E"/>
    <w:rsid w:val="00314CC7"/>
    <w:rsid w:val="00314E2D"/>
    <w:rsid w:val="00315246"/>
    <w:rsid w:val="00316061"/>
    <w:rsid w:val="00316851"/>
    <w:rsid w:val="00317608"/>
    <w:rsid w:val="0031799A"/>
    <w:rsid w:val="003209F1"/>
    <w:rsid w:val="00324C04"/>
    <w:rsid w:val="00325C14"/>
    <w:rsid w:val="0032636D"/>
    <w:rsid w:val="0032644D"/>
    <w:rsid w:val="00330059"/>
    <w:rsid w:val="003301A6"/>
    <w:rsid w:val="00330A21"/>
    <w:rsid w:val="0033194E"/>
    <w:rsid w:val="00331E0A"/>
    <w:rsid w:val="003324D8"/>
    <w:rsid w:val="00333F82"/>
    <w:rsid w:val="00341039"/>
    <w:rsid w:val="00341D7B"/>
    <w:rsid w:val="00342283"/>
    <w:rsid w:val="00342AC1"/>
    <w:rsid w:val="0034373A"/>
    <w:rsid w:val="0034396D"/>
    <w:rsid w:val="00343A95"/>
    <w:rsid w:val="00346328"/>
    <w:rsid w:val="00346597"/>
    <w:rsid w:val="00347A1A"/>
    <w:rsid w:val="003515EE"/>
    <w:rsid w:val="00351627"/>
    <w:rsid w:val="003520B8"/>
    <w:rsid w:val="003531B5"/>
    <w:rsid w:val="00353EB1"/>
    <w:rsid w:val="00355651"/>
    <w:rsid w:val="0035750A"/>
    <w:rsid w:val="00357A10"/>
    <w:rsid w:val="003601A3"/>
    <w:rsid w:val="00361880"/>
    <w:rsid w:val="00362959"/>
    <w:rsid w:val="00362DC6"/>
    <w:rsid w:val="00365E3C"/>
    <w:rsid w:val="00365F00"/>
    <w:rsid w:val="00366709"/>
    <w:rsid w:val="00370D44"/>
    <w:rsid w:val="00373744"/>
    <w:rsid w:val="00373D6E"/>
    <w:rsid w:val="0037798B"/>
    <w:rsid w:val="00382B99"/>
    <w:rsid w:val="00390A86"/>
    <w:rsid w:val="0039243C"/>
    <w:rsid w:val="00392BB7"/>
    <w:rsid w:val="0039387C"/>
    <w:rsid w:val="00393BED"/>
    <w:rsid w:val="00393C04"/>
    <w:rsid w:val="003947DD"/>
    <w:rsid w:val="00395A8A"/>
    <w:rsid w:val="00396073"/>
    <w:rsid w:val="00396DF6"/>
    <w:rsid w:val="003A0997"/>
    <w:rsid w:val="003A11CA"/>
    <w:rsid w:val="003A1C60"/>
    <w:rsid w:val="003A3D61"/>
    <w:rsid w:val="003A40E4"/>
    <w:rsid w:val="003A45BC"/>
    <w:rsid w:val="003B0204"/>
    <w:rsid w:val="003B15C9"/>
    <w:rsid w:val="003B3491"/>
    <w:rsid w:val="003B4764"/>
    <w:rsid w:val="003B5748"/>
    <w:rsid w:val="003B6292"/>
    <w:rsid w:val="003B75F9"/>
    <w:rsid w:val="003C0F09"/>
    <w:rsid w:val="003C1120"/>
    <w:rsid w:val="003C214E"/>
    <w:rsid w:val="003C28CF"/>
    <w:rsid w:val="003D1DAD"/>
    <w:rsid w:val="003D2792"/>
    <w:rsid w:val="003D2B6F"/>
    <w:rsid w:val="003D6CF9"/>
    <w:rsid w:val="003D7F1A"/>
    <w:rsid w:val="003E2A9C"/>
    <w:rsid w:val="003E37F4"/>
    <w:rsid w:val="003E4BC2"/>
    <w:rsid w:val="003E4EDC"/>
    <w:rsid w:val="003E521A"/>
    <w:rsid w:val="003E6615"/>
    <w:rsid w:val="003E68FA"/>
    <w:rsid w:val="003F0481"/>
    <w:rsid w:val="003F119C"/>
    <w:rsid w:val="003F14FB"/>
    <w:rsid w:val="003F1BC1"/>
    <w:rsid w:val="003F566F"/>
    <w:rsid w:val="003F56A3"/>
    <w:rsid w:val="004004F9"/>
    <w:rsid w:val="004017E1"/>
    <w:rsid w:val="00401E64"/>
    <w:rsid w:val="004022BC"/>
    <w:rsid w:val="00403B43"/>
    <w:rsid w:val="00404E9F"/>
    <w:rsid w:val="00405088"/>
    <w:rsid w:val="00405BBE"/>
    <w:rsid w:val="004069E4"/>
    <w:rsid w:val="0040742B"/>
    <w:rsid w:val="00410325"/>
    <w:rsid w:val="004118D2"/>
    <w:rsid w:val="00411DBF"/>
    <w:rsid w:val="004148A3"/>
    <w:rsid w:val="00414FA8"/>
    <w:rsid w:val="00416C77"/>
    <w:rsid w:val="004219E3"/>
    <w:rsid w:val="004227D0"/>
    <w:rsid w:val="00425A85"/>
    <w:rsid w:val="0042617A"/>
    <w:rsid w:val="004269B0"/>
    <w:rsid w:val="00427B1B"/>
    <w:rsid w:val="00427D2E"/>
    <w:rsid w:val="004307EB"/>
    <w:rsid w:val="00430FF4"/>
    <w:rsid w:val="0043170F"/>
    <w:rsid w:val="004331FE"/>
    <w:rsid w:val="004336BE"/>
    <w:rsid w:val="00433B31"/>
    <w:rsid w:val="00434BB8"/>
    <w:rsid w:val="00436CBD"/>
    <w:rsid w:val="00436DF9"/>
    <w:rsid w:val="004378BC"/>
    <w:rsid w:val="004427D9"/>
    <w:rsid w:val="00442CE5"/>
    <w:rsid w:val="0044361A"/>
    <w:rsid w:val="004442B5"/>
    <w:rsid w:val="00446793"/>
    <w:rsid w:val="00450347"/>
    <w:rsid w:val="0045154F"/>
    <w:rsid w:val="00453AD3"/>
    <w:rsid w:val="00454B90"/>
    <w:rsid w:val="0045559F"/>
    <w:rsid w:val="004576AF"/>
    <w:rsid w:val="00457867"/>
    <w:rsid w:val="00457E2F"/>
    <w:rsid w:val="0046114F"/>
    <w:rsid w:val="00461260"/>
    <w:rsid w:val="00465E8E"/>
    <w:rsid w:val="00470118"/>
    <w:rsid w:val="004718E0"/>
    <w:rsid w:val="00475CB1"/>
    <w:rsid w:val="00475DFA"/>
    <w:rsid w:val="004766EF"/>
    <w:rsid w:val="004767A9"/>
    <w:rsid w:val="00476FAF"/>
    <w:rsid w:val="004776E4"/>
    <w:rsid w:val="00477C05"/>
    <w:rsid w:val="00480753"/>
    <w:rsid w:val="00480888"/>
    <w:rsid w:val="0048416F"/>
    <w:rsid w:val="00484C0F"/>
    <w:rsid w:val="00485C47"/>
    <w:rsid w:val="00486986"/>
    <w:rsid w:val="004869EF"/>
    <w:rsid w:val="00486B96"/>
    <w:rsid w:val="00486E38"/>
    <w:rsid w:val="00492709"/>
    <w:rsid w:val="0049480D"/>
    <w:rsid w:val="00494959"/>
    <w:rsid w:val="00497C44"/>
    <w:rsid w:val="004A0131"/>
    <w:rsid w:val="004A1036"/>
    <w:rsid w:val="004A1245"/>
    <w:rsid w:val="004A15E3"/>
    <w:rsid w:val="004A16CF"/>
    <w:rsid w:val="004A2E4F"/>
    <w:rsid w:val="004A5680"/>
    <w:rsid w:val="004A5B03"/>
    <w:rsid w:val="004B17D5"/>
    <w:rsid w:val="004B35B7"/>
    <w:rsid w:val="004B430E"/>
    <w:rsid w:val="004B51A5"/>
    <w:rsid w:val="004B6E50"/>
    <w:rsid w:val="004C0F9A"/>
    <w:rsid w:val="004C1393"/>
    <w:rsid w:val="004C34C6"/>
    <w:rsid w:val="004C379E"/>
    <w:rsid w:val="004C4824"/>
    <w:rsid w:val="004C6DB0"/>
    <w:rsid w:val="004C7775"/>
    <w:rsid w:val="004D1AD0"/>
    <w:rsid w:val="004D3616"/>
    <w:rsid w:val="004D3979"/>
    <w:rsid w:val="004D44E6"/>
    <w:rsid w:val="004D479B"/>
    <w:rsid w:val="004D5194"/>
    <w:rsid w:val="004D69FA"/>
    <w:rsid w:val="004D6B12"/>
    <w:rsid w:val="004D7CD1"/>
    <w:rsid w:val="004D7E14"/>
    <w:rsid w:val="004D7FC0"/>
    <w:rsid w:val="004E3D12"/>
    <w:rsid w:val="004E4742"/>
    <w:rsid w:val="004E5BA6"/>
    <w:rsid w:val="004F20B3"/>
    <w:rsid w:val="004F41BF"/>
    <w:rsid w:val="004F4A8B"/>
    <w:rsid w:val="004F5F97"/>
    <w:rsid w:val="004F6417"/>
    <w:rsid w:val="004F65E8"/>
    <w:rsid w:val="004F7629"/>
    <w:rsid w:val="00501145"/>
    <w:rsid w:val="0050219A"/>
    <w:rsid w:val="005030DA"/>
    <w:rsid w:val="00503BFC"/>
    <w:rsid w:val="005043BF"/>
    <w:rsid w:val="00504868"/>
    <w:rsid w:val="00504992"/>
    <w:rsid w:val="00504C14"/>
    <w:rsid w:val="00506DAF"/>
    <w:rsid w:val="005070DF"/>
    <w:rsid w:val="0050737C"/>
    <w:rsid w:val="0050753F"/>
    <w:rsid w:val="005075B7"/>
    <w:rsid w:val="00510199"/>
    <w:rsid w:val="0051178C"/>
    <w:rsid w:val="00511D0C"/>
    <w:rsid w:val="0051242F"/>
    <w:rsid w:val="00512911"/>
    <w:rsid w:val="00512AB8"/>
    <w:rsid w:val="00513290"/>
    <w:rsid w:val="00515752"/>
    <w:rsid w:val="00515C52"/>
    <w:rsid w:val="00517795"/>
    <w:rsid w:val="005208F2"/>
    <w:rsid w:val="00520989"/>
    <w:rsid w:val="00521077"/>
    <w:rsid w:val="005232B6"/>
    <w:rsid w:val="00524138"/>
    <w:rsid w:val="0052426A"/>
    <w:rsid w:val="00524B4B"/>
    <w:rsid w:val="00525A65"/>
    <w:rsid w:val="00526C7F"/>
    <w:rsid w:val="00527C68"/>
    <w:rsid w:val="00530E0D"/>
    <w:rsid w:val="005318B0"/>
    <w:rsid w:val="00531C20"/>
    <w:rsid w:val="00532E1F"/>
    <w:rsid w:val="00532F7C"/>
    <w:rsid w:val="00533804"/>
    <w:rsid w:val="00533A36"/>
    <w:rsid w:val="00533BDD"/>
    <w:rsid w:val="005347DD"/>
    <w:rsid w:val="00535C2D"/>
    <w:rsid w:val="005376B3"/>
    <w:rsid w:val="00540A97"/>
    <w:rsid w:val="00544ED5"/>
    <w:rsid w:val="00547059"/>
    <w:rsid w:val="0055330A"/>
    <w:rsid w:val="00553889"/>
    <w:rsid w:val="00555498"/>
    <w:rsid w:val="005613CE"/>
    <w:rsid w:val="005622B8"/>
    <w:rsid w:val="005629C9"/>
    <w:rsid w:val="00564BEA"/>
    <w:rsid w:val="00564F16"/>
    <w:rsid w:val="005659C6"/>
    <w:rsid w:val="00565C2C"/>
    <w:rsid w:val="00565DA3"/>
    <w:rsid w:val="00566825"/>
    <w:rsid w:val="0056726E"/>
    <w:rsid w:val="00567FD8"/>
    <w:rsid w:val="00570D6E"/>
    <w:rsid w:val="00573A78"/>
    <w:rsid w:val="00574AFD"/>
    <w:rsid w:val="00575A45"/>
    <w:rsid w:val="00582A23"/>
    <w:rsid w:val="00584E19"/>
    <w:rsid w:val="00585614"/>
    <w:rsid w:val="00586002"/>
    <w:rsid w:val="00590105"/>
    <w:rsid w:val="005923EB"/>
    <w:rsid w:val="00592402"/>
    <w:rsid w:val="0059452B"/>
    <w:rsid w:val="005959DB"/>
    <w:rsid w:val="00596750"/>
    <w:rsid w:val="00596887"/>
    <w:rsid w:val="005968CF"/>
    <w:rsid w:val="005A0A04"/>
    <w:rsid w:val="005A1013"/>
    <w:rsid w:val="005A1BA2"/>
    <w:rsid w:val="005A2C42"/>
    <w:rsid w:val="005A2F2E"/>
    <w:rsid w:val="005A2FDF"/>
    <w:rsid w:val="005A55AF"/>
    <w:rsid w:val="005A6008"/>
    <w:rsid w:val="005B001E"/>
    <w:rsid w:val="005B0266"/>
    <w:rsid w:val="005B34F3"/>
    <w:rsid w:val="005B4D66"/>
    <w:rsid w:val="005B52BE"/>
    <w:rsid w:val="005B5AB8"/>
    <w:rsid w:val="005B5E6E"/>
    <w:rsid w:val="005B60D8"/>
    <w:rsid w:val="005B711C"/>
    <w:rsid w:val="005B7302"/>
    <w:rsid w:val="005C047E"/>
    <w:rsid w:val="005C09DB"/>
    <w:rsid w:val="005C0AA8"/>
    <w:rsid w:val="005C1E14"/>
    <w:rsid w:val="005C237F"/>
    <w:rsid w:val="005C26B6"/>
    <w:rsid w:val="005C3C61"/>
    <w:rsid w:val="005C5E15"/>
    <w:rsid w:val="005C739C"/>
    <w:rsid w:val="005C7D78"/>
    <w:rsid w:val="005D0251"/>
    <w:rsid w:val="005D1D7F"/>
    <w:rsid w:val="005D2EAF"/>
    <w:rsid w:val="005D3597"/>
    <w:rsid w:val="005D5342"/>
    <w:rsid w:val="005D5708"/>
    <w:rsid w:val="005D5D0E"/>
    <w:rsid w:val="005D6625"/>
    <w:rsid w:val="005D6ADD"/>
    <w:rsid w:val="005D7EDA"/>
    <w:rsid w:val="005E0641"/>
    <w:rsid w:val="005E1CC1"/>
    <w:rsid w:val="005E43A7"/>
    <w:rsid w:val="005E64DA"/>
    <w:rsid w:val="005E6A9D"/>
    <w:rsid w:val="005E7D83"/>
    <w:rsid w:val="005F1FA8"/>
    <w:rsid w:val="005F2F17"/>
    <w:rsid w:val="005F519C"/>
    <w:rsid w:val="005F6CEF"/>
    <w:rsid w:val="005F7C3A"/>
    <w:rsid w:val="005F7E72"/>
    <w:rsid w:val="00600164"/>
    <w:rsid w:val="00600F1C"/>
    <w:rsid w:val="00602979"/>
    <w:rsid w:val="00602B0F"/>
    <w:rsid w:val="00603572"/>
    <w:rsid w:val="006056AF"/>
    <w:rsid w:val="00605C4F"/>
    <w:rsid w:val="006067FB"/>
    <w:rsid w:val="00606857"/>
    <w:rsid w:val="00610356"/>
    <w:rsid w:val="00611474"/>
    <w:rsid w:val="00612390"/>
    <w:rsid w:val="00612885"/>
    <w:rsid w:val="0061493B"/>
    <w:rsid w:val="00614B43"/>
    <w:rsid w:val="00621389"/>
    <w:rsid w:val="0062450D"/>
    <w:rsid w:val="00626E82"/>
    <w:rsid w:val="006274EF"/>
    <w:rsid w:val="006306B0"/>
    <w:rsid w:val="0063086D"/>
    <w:rsid w:val="00630E37"/>
    <w:rsid w:val="0063138B"/>
    <w:rsid w:val="00634D3F"/>
    <w:rsid w:val="00634D90"/>
    <w:rsid w:val="00636259"/>
    <w:rsid w:val="006364E6"/>
    <w:rsid w:val="0063667F"/>
    <w:rsid w:val="0063711B"/>
    <w:rsid w:val="006407EF"/>
    <w:rsid w:val="00640E82"/>
    <w:rsid w:val="0064173B"/>
    <w:rsid w:val="00641C86"/>
    <w:rsid w:val="00642E26"/>
    <w:rsid w:val="006452E0"/>
    <w:rsid w:val="00645810"/>
    <w:rsid w:val="006466AF"/>
    <w:rsid w:val="00652290"/>
    <w:rsid w:val="00652323"/>
    <w:rsid w:val="00654056"/>
    <w:rsid w:val="00655539"/>
    <w:rsid w:val="00657DDA"/>
    <w:rsid w:val="00664025"/>
    <w:rsid w:val="0066433F"/>
    <w:rsid w:val="00666EDA"/>
    <w:rsid w:val="00666F18"/>
    <w:rsid w:val="00667FAD"/>
    <w:rsid w:val="006729A1"/>
    <w:rsid w:val="00673E00"/>
    <w:rsid w:val="006758F2"/>
    <w:rsid w:val="0067678D"/>
    <w:rsid w:val="00676A22"/>
    <w:rsid w:val="00676BC3"/>
    <w:rsid w:val="00676D2D"/>
    <w:rsid w:val="0068056E"/>
    <w:rsid w:val="00680A0B"/>
    <w:rsid w:val="00683849"/>
    <w:rsid w:val="00685B03"/>
    <w:rsid w:val="0068677A"/>
    <w:rsid w:val="00686C8F"/>
    <w:rsid w:val="00690763"/>
    <w:rsid w:val="00690FB6"/>
    <w:rsid w:val="00691D59"/>
    <w:rsid w:val="00694FA9"/>
    <w:rsid w:val="00695565"/>
    <w:rsid w:val="00695D11"/>
    <w:rsid w:val="00696F31"/>
    <w:rsid w:val="006974F1"/>
    <w:rsid w:val="006A0BF5"/>
    <w:rsid w:val="006A1BC7"/>
    <w:rsid w:val="006A2876"/>
    <w:rsid w:val="006A2A29"/>
    <w:rsid w:val="006A384B"/>
    <w:rsid w:val="006A3D52"/>
    <w:rsid w:val="006A4654"/>
    <w:rsid w:val="006A4DEA"/>
    <w:rsid w:val="006A5232"/>
    <w:rsid w:val="006A5542"/>
    <w:rsid w:val="006A5AC7"/>
    <w:rsid w:val="006B0772"/>
    <w:rsid w:val="006B10E8"/>
    <w:rsid w:val="006B5F89"/>
    <w:rsid w:val="006B6DB7"/>
    <w:rsid w:val="006B72BA"/>
    <w:rsid w:val="006B7F89"/>
    <w:rsid w:val="006C1DBA"/>
    <w:rsid w:val="006C1F83"/>
    <w:rsid w:val="006C2120"/>
    <w:rsid w:val="006C2530"/>
    <w:rsid w:val="006C31FD"/>
    <w:rsid w:val="006C32D8"/>
    <w:rsid w:val="006C46B1"/>
    <w:rsid w:val="006C531E"/>
    <w:rsid w:val="006C5714"/>
    <w:rsid w:val="006C6D0D"/>
    <w:rsid w:val="006C71C5"/>
    <w:rsid w:val="006C736C"/>
    <w:rsid w:val="006C7CE1"/>
    <w:rsid w:val="006D1BD9"/>
    <w:rsid w:val="006D336F"/>
    <w:rsid w:val="006D38D7"/>
    <w:rsid w:val="006D793C"/>
    <w:rsid w:val="006E1526"/>
    <w:rsid w:val="006E3041"/>
    <w:rsid w:val="006E33DA"/>
    <w:rsid w:val="006E43C3"/>
    <w:rsid w:val="006E5931"/>
    <w:rsid w:val="006E5A1E"/>
    <w:rsid w:val="006E7DC2"/>
    <w:rsid w:val="006F0CDC"/>
    <w:rsid w:val="006F14D4"/>
    <w:rsid w:val="006F2BEB"/>
    <w:rsid w:val="006F3B20"/>
    <w:rsid w:val="006F3C5F"/>
    <w:rsid w:val="006F3D23"/>
    <w:rsid w:val="006F59EE"/>
    <w:rsid w:val="006F64EA"/>
    <w:rsid w:val="007000F1"/>
    <w:rsid w:val="00701630"/>
    <w:rsid w:val="00702627"/>
    <w:rsid w:val="00702D7A"/>
    <w:rsid w:val="00704EDC"/>
    <w:rsid w:val="00706A27"/>
    <w:rsid w:val="007075CB"/>
    <w:rsid w:val="00707CD4"/>
    <w:rsid w:val="0071081B"/>
    <w:rsid w:val="00711566"/>
    <w:rsid w:val="00711B6B"/>
    <w:rsid w:val="007120CE"/>
    <w:rsid w:val="00712380"/>
    <w:rsid w:val="00712488"/>
    <w:rsid w:val="00712A1C"/>
    <w:rsid w:val="00712D0A"/>
    <w:rsid w:val="00712D23"/>
    <w:rsid w:val="00714C3B"/>
    <w:rsid w:val="00715A5E"/>
    <w:rsid w:val="00716A85"/>
    <w:rsid w:val="0071708F"/>
    <w:rsid w:val="00717130"/>
    <w:rsid w:val="0072038A"/>
    <w:rsid w:val="00721C4A"/>
    <w:rsid w:val="00721D4A"/>
    <w:rsid w:val="0072283A"/>
    <w:rsid w:val="007240CD"/>
    <w:rsid w:val="00725F3A"/>
    <w:rsid w:val="007265E9"/>
    <w:rsid w:val="00726DBD"/>
    <w:rsid w:val="007316C8"/>
    <w:rsid w:val="00731CFB"/>
    <w:rsid w:val="00731FBD"/>
    <w:rsid w:val="0073307B"/>
    <w:rsid w:val="00734FB0"/>
    <w:rsid w:val="00736B14"/>
    <w:rsid w:val="0074026A"/>
    <w:rsid w:val="0074088F"/>
    <w:rsid w:val="00741665"/>
    <w:rsid w:val="00742320"/>
    <w:rsid w:val="00743B5E"/>
    <w:rsid w:val="00743EB7"/>
    <w:rsid w:val="0074406F"/>
    <w:rsid w:val="0074415F"/>
    <w:rsid w:val="007443FF"/>
    <w:rsid w:val="007455C8"/>
    <w:rsid w:val="007457ED"/>
    <w:rsid w:val="00747934"/>
    <w:rsid w:val="0075420B"/>
    <w:rsid w:val="00754487"/>
    <w:rsid w:val="007551DA"/>
    <w:rsid w:val="007566B7"/>
    <w:rsid w:val="00756BEA"/>
    <w:rsid w:val="00757E78"/>
    <w:rsid w:val="00757F77"/>
    <w:rsid w:val="00760FA7"/>
    <w:rsid w:val="00762637"/>
    <w:rsid w:val="00762A27"/>
    <w:rsid w:val="0076334E"/>
    <w:rsid w:val="007655DD"/>
    <w:rsid w:val="0076635E"/>
    <w:rsid w:val="007666F1"/>
    <w:rsid w:val="007666FB"/>
    <w:rsid w:val="00767140"/>
    <w:rsid w:val="00767C84"/>
    <w:rsid w:val="00770A80"/>
    <w:rsid w:val="00770ED6"/>
    <w:rsid w:val="0077109B"/>
    <w:rsid w:val="0077120B"/>
    <w:rsid w:val="00771406"/>
    <w:rsid w:val="00771E51"/>
    <w:rsid w:val="007730D7"/>
    <w:rsid w:val="00773108"/>
    <w:rsid w:val="00773F5F"/>
    <w:rsid w:val="00776D8D"/>
    <w:rsid w:val="00776E01"/>
    <w:rsid w:val="007776D5"/>
    <w:rsid w:val="0078068B"/>
    <w:rsid w:val="007813E4"/>
    <w:rsid w:val="0078498B"/>
    <w:rsid w:val="00784E42"/>
    <w:rsid w:val="00785A54"/>
    <w:rsid w:val="00786433"/>
    <w:rsid w:val="00787390"/>
    <w:rsid w:val="00787426"/>
    <w:rsid w:val="00790F42"/>
    <w:rsid w:val="00791480"/>
    <w:rsid w:val="007915A1"/>
    <w:rsid w:val="0079293F"/>
    <w:rsid w:val="00795033"/>
    <w:rsid w:val="00796FF3"/>
    <w:rsid w:val="007A3D21"/>
    <w:rsid w:val="007A51A4"/>
    <w:rsid w:val="007A7679"/>
    <w:rsid w:val="007B0586"/>
    <w:rsid w:val="007B4266"/>
    <w:rsid w:val="007B4D92"/>
    <w:rsid w:val="007B4DB3"/>
    <w:rsid w:val="007C310D"/>
    <w:rsid w:val="007C44E4"/>
    <w:rsid w:val="007C5EE6"/>
    <w:rsid w:val="007C6BD9"/>
    <w:rsid w:val="007D0D5C"/>
    <w:rsid w:val="007D3D8B"/>
    <w:rsid w:val="007D3F4F"/>
    <w:rsid w:val="007D46C9"/>
    <w:rsid w:val="007D4C84"/>
    <w:rsid w:val="007D549D"/>
    <w:rsid w:val="007D5D99"/>
    <w:rsid w:val="007E3BEE"/>
    <w:rsid w:val="007E5826"/>
    <w:rsid w:val="007E5DD2"/>
    <w:rsid w:val="007E6B62"/>
    <w:rsid w:val="007F0ACB"/>
    <w:rsid w:val="007F1114"/>
    <w:rsid w:val="007F416C"/>
    <w:rsid w:val="007F5699"/>
    <w:rsid w:val="007F5C2A"/>
    <w:rsid w:val="0080017E"/>
    <w:rsid w:val="0080029F"/>
    <w:rsid w:val="0080095C"/>
    <w:rsid w:val="00800D69"/>
    <w:rsid w:val="00803249"/>
    <w:rsid w:val="00803E48"/>
    <w:rsid w:val="00804A4E"/>
    <w:rsid w:val="00804A7B"/>
    <w:rsid w:val="008057CB"/>
    <w:rsid w:val="0080590E"/>
    <w:rsid w:val="00805A59"/>
    <w:rsid w:val="008065D2"/>
    <w:rsid w:val="00807674"/>
    <w:rsid w:val="00810542"/>
    <w:rsid w:val="0081165C"/>
    <w:rsid w:val="00811F9E"/>
    <w:rsid w:val="00812B73"/>
    <w:rsid w:val="00814FC2"/>
    <w:rsid w:val="00816FCA"/>
    <w:rsid w:val="008179F7"/>
    <w:rsid w:val="00817CD8"/>
    <w:rsid w:val="00820BC5"/>
    <w:rsid w:val="00820EB4"/>
    <w:rsid w:val="0082392F"/>
    <w:rsid w:val="008262E8"/>
    <w:rsid w:val="0082690B"/>
    <w:rsid w:val="00826EB5"/>
    <w:rsid w:val="008318A5"/>
    <w:rsid w:val="00832280"/>
    <w:rsid w:val="0083233B"/>
    <w:rsid w:val="0083397F"/>
    <w:rsid w:val="00833D1A"/>
    <w:rsid w:val="008343D5"/>
    <w:rsid w:val="0083575F"/>
    <w:rsid w:val="008360BE"/>
    <w:rsid w:val="00841C09"/>
    <w:rsid w:val="008442BF"/>
    <w:rsid w:val="0084489A"/>
    <w:rsid w:val="00845602"/>
    <w:rsid w:val="00846CB7"/>
    <w:rsid w:val="00846EE8"/>
    <w:rsid w:val="00850F3D"/>
    <w:rsid w:val="008521B5"/>
    <w:rsid w:val="00852BD1"/>
    <w:rsid w:val="00853E08"/>
    <w:rsid w:val="008558E9"/>
    <w:rsid w:val="00855EF8"/>
    <w:rsid w:val="00856B00"/>
    <w:rsid w:val="00857415"/>
    <w:rsid w:val="00857ECD"/>
    <w:rsid w:val="0086154C"/>
    <w:rsid w:val="0086348A"/>
    <w:rsid w:val="00863A79"/>
    <w:rsid w:val="008674B9"/>
    <w:rsid w:val="00871541"/>
    <w:rsid w:val="00871D6E"/>
    <w:rsid w:val="0087215D"/>
    <w:rsid w:val="0087279A"/>
    <w:rsid w:val="00872B3E"/>
    <w:rsid w:val="00874240"/>
    <w:rsid w:val="008742D8"/>
    <w:rsid w:val="008766B5"/>
    <w:rsid w:val="00881E0D"/>
    <w:rsid w:val="008831E2"/>
    <w:rsid w:val="0088564E"/>
    <w:rsid w:val="008861EB"/>
    <w:rsid w:val="00886256"/>
    <w:rsid w:val="00887C51"/>
    <w:rsid w:val="00887C78"/>
    <w:rsid w:val="008912AE"/>
    <w:rsid w:val="00891B4E"/>
    <w:rsid w:val="00892B95"/>
    <w:rsid w:val="0089574C"/>
    <w:rsid w:val="008A3412"/>
    <w:rsid w:val="008A3495"/>
    <w:rsid w:val="008A3C17"/>
    <w:rsid w:val="008A42C8"/>
    <w:rsid w:val="008B0580"/>
    <w:rsid w:val="008B13F8"/>
    <w:rsid w:val="008B1E76"/>
    <w:rsid w:val="008B2F2D"/>
    <w:rsid w:val="008B4024"/>
    <w:rsid w:val="008B5963"/>
    <w:rsid w:val="008B65BB"/>
    <w:rsid w:val="008B6B87"/>
    <w:rsid w:val="008B7960"/>
    <w:rsid w:val="008C013E"/>
    <w:rsid w:val="008C094C"/>
    <w:rsid w:val="008C2D11"/>
    <w:rsid w:val="008C3C85"/>
    <w:rsid w:val="008C43AD"/>
    <w:rsid w:val="008C4BC6"/>
    <w:rsid w:val="008D0327"/>
    <w:rsid w:val="008D26B0"/>
    <w:rsid w:val="008D3EBE"/>
    <w:rsid w:val="008D41E8"/>
    <w:rsid w:val="008D65C1"/>
    <w:rsid w:val="008E0452"/>
    <w:rsid w:val="008E2959"/>
    <w:rsid w:val="008E2E1F"/>
    <w:rsid w:val="008E3125"/>
    <w:rsid w:val="008E32A1"/>
    <w:rsid w:val="008E42A9"/>
    <w:rsid w:val="008E42B9"/>
    <w:rsid w:val="008F07E5"/>
    <w:rsid w:val="008F29C7"/>
    <w:rsid w:val="008F3172"/>
    <w:rsid w:val="008F3E37"/>
    <w:rsid w:val="008F4154"/>
    <w:rsid w:val="008F5AE8"/>
    <w:rsid w:val="008F6BD3"/>
    <w:rsid w:val="008F7210"/>
    <w:rsid w:val="009009ED"/>
    <w:rsid w:val="00901508"/>
    <w:rsid w:val="00903D0E"/>
    <w:rsid w:val="00904F20"/>
    <w:rsid w:val="00905019"/>
    <w:rsid w:val="00905221"/>
    <w:rsid w:val="00907BC5"/>
    <w:rsid w:val="0091025D"/>
    <w:rsid w:val="00911398"/>
    <w:rsid w:val="00913576"/>
    <w:rsid w:val="00914275"/>
    <w:rsid w:val="0091486D"/>
    <w:rsid w:val="00914BE4"/>
    <w:rsid w:val="00915B3A"/>
    <w:rsid w:val="00915DA2"/>
    <w:rsid w:val="00922C56"/>
    <w:rsid w:val="00923504"/>
    <w:rsid w:val="009238AC"/>
    <w:rsid w:val="009250CB"/>
    <w:rsid w:val="00925FF5"/>
    <w:rsid w:val="00927C3A"/>
    <w:rsid w:val="0093024E"/>
    <w:rsid w:val="00930646"/>
    <w:rsid w:val="009310EB"/>
    <w:rsid w:val="009320B6"/>
    <w:rsid w:val="00932B18"/>
    <w:rsid w:val="00936EAA"/>
    <w:rsid w:val="009405C7"/>
    <w:rsid w:val="00940693"/>
    <w:rsid w:val="00940F9C"/>
    <w:rsid w:val="009418EE"/>
    <w:rsid w:val="00941992"/>
    <w:rsid w:val="00941F35"/>
    <w:rsid w:val="00942F9A"/>
    <w:rsid w:val="00943571"/>
    <w:rsid w:val="00943759"/>
    <w:rsid w:val="00944C95"/>
    <w:rsid w:val="0094553E"/>
    <w:rsid w:val="00947316"/>
    <w:rsid w:val="00953627"/>
    <w:rsid w:val="0095394F"/>
    <w:rsid w:val="0095689B"/>
    <w:rsid w:val="00956E0A"/>
    <w:rsid w:val="009613A9"/>
    <w:rsid w:val="00961CA0"/>
    <w:rsid w:val="0096269E"/>
    <w:rsid w:val="00964D4F"/>
    <w:rsid w:val="009655B3"/>
    <w:rsid w:val="00965771"/>
    <w:rsid w:val="00966675"/>
    <w:rsid w:val="009706B4"/>
    <w:rsid w:val="00974D39"/>
    <w:rsid w:val="00974F07"/>
    <w:rsid w:val="00976E84"/>
    <w:rsid w:val="00976F6A"/>
    <w:rsid w:val="00977CC9"/>
    <w:rsid w:val="00980110"/>
    <w:rsid w:val="00980459"/>
    <w:rsid w:val="00983793"/>
    <w:rsid w:val="00983B80"/>
    <w:rsid w:val="00985177"/>
    <w:rsid w:val="00985567"/>
    <w:rsid w:val="00986298"/>
    <w:rsid w:val="00991B88"/>
    <w:rsid w:val="0099277D"/>
    <w:rsid w:val="00992780"/>
    <w:rsid w:val="0099491A"/>
    <w:rsid w:val="00996A56"/>
    <w:rsid w:val="00996C89"/>
    <w:rsid w:val="00996C92"/>
    <w:rsid w:val="00997008"/>
    <w:rsid w:val="009A0DE5"/>
    <w:rsid w:val="009A106A"/>
    <w:rsid w:val="009A3859"/>
    <w:rsid w:val="009A5278"/>
    <w:rsid w:val="009A5654"/>
    <w:rsid w:val="009A6517"/>
    <w:rsid w:val="009A6E46"/>
    <w:rsid w:val="009A7EFB"/>
    <w:rsid w:val="009B0545"/>
    <w:rsid w:val="009B06F2"/>
    <w:rsid w:val="009B1A79"/>
    <w:rsid w:val="009B1F40"/>
    <w:rsid w:val="009B3EFE"/>
    <w:rsid w:val="009B3F39"/>
    <w:rsid w:val="009B4439"/>
    <w:rsid w:val="009B471D"/>
    <w:rsid w:val="009B4993"/>
    <w:rsid w:val="009B5961"/>
    <w:rsid w:val="009C0CB5"/>
    <w:rsid w:val="009C1B43"/>
    <w:rsid w:val="009C2DB7"/>
    <w:rsid w:val="009C3207"/>
    <w:rsid w:val="009C6168"/>
    <w:rsid w:val="009C61AF"/>
    <w:rsid w:val="009C6C8F"/>
    <w:rsid w:val="009D153C"/>
    <w:rsid w:val="009D3B3E"/>
    <w:rsid w:val="009D45A7"/>
    <w:rsid w:val="009D7239"/>
    <w:rsid w:val="009D7FAA"/>
    <w:rsid w:val="009E0660"/>
    <w:rsid w:val="009E1129"/>
    <w:rsid w:val="009E14C5"/>
    <w:rsid w:val="009E2C81"/>
    <w:rsid w:val="009E2F79"/>
    <w:rsid w:val="009E482B"/>
    <w:rsid w:val="009E5730"/>
    <w:rsid w:val="009E78A7"/>
    <w:rsid w:val="009F0316"/>
    <w:rsid w:val="009F1001"/>
    <w:rsid w:val="009F1382"/>
    <w:rsid w:val="009F2B9E"/>
    <w:rsid w:val="009F61C1"/>
    <w:rsid w:val="009F6BA7"/>
    <w:rsid w:val="00A03977"/>
    <w:rsid w:val="00A060CB"/>
    <w:rsid w:val="00A10BBA"/>
    <w:rsid w:val="00A123F6"/>
    <w:rsid w:val="00A13ED1"/>
    <w:rsid w:val="00A144D5"/>
    <w:rsid w:val="00A2021A"/>
    <w:rsid w:val="00A2074E"/>
    <w:rsid w:val="00A211F0"/>
    <w:rsid w:val="00A21DF4"/>
    <w:rsid w:val="00A229A0"/>
    <w:rsid w:val="00A23C78"/>
    <w:rsid w:val="00A240E0"/>
    <w:rsid w:val="00A2437B"/>
    <w:rsid w:val="00A25F44"/>
    <w:rsid w:val="00A269A5"/>
    <w:rsid w:val="00A269F3"/>
    <w:rsid w:val="00A270D1"/>
    <w:rsid w:val="00A27957"/>
    <w:rsid w:val="00A310ED"/>
    <w:rsid w:val="00A31271"/>
    <w:rsid w:val="00A32FFF"/>
    <w:rsid w:val="00A333CC"/>
    <w:rsid w:val="00A33FA4"/>
    <w:rsid w:val="00A34C67"/>
    <w:rsid w:val="00A353F4"/>
    <w:rsid w:val="00A3629B"/>
    <w:rsid w:val="00A36493"/>
    <w:rsid w:val="00A415D5"/>
    <w:rsid w:val="00A42EAD"/>
    <w:rsid w:val="00A44AE8"/>
    <w:rsid w:val="00A45F38"/>
    <w:rsid w:val="00A46DB9"/>
    <w:rsid w:val="00A47E51"/>
    <w:rsid w:val="00A5188D"/>
    <w:rsid w:val="00A518E9"/>
    <w:rsid w:val="00A52D1E"/>
    <w:rsid w:val="00A54878"/>
    <w:rsid w:val="00A55558"/>
    <w:rsid w:val="00A5669C"/>
    <w:rsid w:val="00A57732"/>
    <w:rsid w:val="00A578B0"/>
    <w:rsid w:val="00A619CD"/>
    <w:rsid w:val="00A61CB0"/>
    <w:rsid w:val="00A6394D"/>
    <w:rsid w:val="00A6463E"/>
    <w:rsid w:val="00A64E08"/>
    <w:rsid w:val="00A64F58"/>
    <w:rsid w:val="00A65B19"/>
    <w:rsid w:val="00A65FF0"/>
    <w:rsid w:val="00A7209A"/>
    <w:rsid w:val="00A72D09"/>
    <w:rsid w:val="00A73279"/>
    <w:rsid w:val="00A736BC"/>
    <w:rsid w:val="00A73ADF"/>
    <w:rsid w:val="00A76C21"/>
    <w:rsid w:val="00A76FE4"/>
    <w:rsid w:val="00A81331"/>
    <w:rsid w:val="00A81C97"/>
    <w:rsid w:val="00A82BD8"/>
    <w:rsid w:val="00A82F62"/>
    <w:rsid w:val="00A83A43"/>
    <w:rsid w:val="00A84C2B"/>
    <w:rsid w:val="00A85F78"/>
    <w:rsid w:val="00A877ED"/>
    <w:rsid w:val="00A92825"/>
    <w:rsid w:val="00A92ECD"/>
    <w:rsid w:val="00A933E0"/>
    <w:rsid w:val="00A942FF"/>
    <w:rsid w:val="00A94937"/>
    <w:rsid w:val="00A96B93"/>
    <w:rsid w:val="00AA0940"/>
    <w:rsid w:val="00AA186C"/>
    <w:rsid w:val="00AA20E7"/>
    <w:rsid w:val="00AA35EB"/>
    <w:rsid w:val="00AA3E0A"/>
    <w:rsid w:val="00AA464C"/>
    <w:rsid w:val="00AA5C3E"/>
    <w:rsid w:val="00AA6DFB"/>
    <w:rsid w:val="00AA7179"/>
    <w:rsid w:val="00AB06B9"/>
    <w:rsid w:val="00AB4118"/>
    <w:rsid w:val="00AB7E52"/>
    <w:rsid w:val="00AC0E88"/>
    <w:rsid w:val="00AC1033"/>
    <w:rsid w:val="00AC42D0"/>
    <w:rsid w:val="00AC53D0"/>
    <w:rsid w:val="00AC5833"/>
    <w:rsid w:val="00AC5F82"/>
    <w:rsid w:val="00AC7AB6"/>
    <w:rsid w:val="00AD0799"/>
    <w:rsid w:val="00AD11B8"/>
    <w:rsid w:val="00AD1384"/>
    <w:rsid w:val="00AD5501"/>
    <w:rsid w:val="00AD55A8"/>
    <w:rsid w:val="00AE587B"/>
    <w:rsid w:val="00AF0430"/>
    <w:rsid w:val="00AF2AB5"/>
    <w:rsid w:val="00AF49C8"/>
    <w:rsid w:val="00AF52F4"/>
    <w:rsid w:val="00AF5F49"/>
    <w:rsid w:val="00AF7821"/>
    <w:rsid w:val="00AF7F27"/>
    <w:rsid w:val="00B00A00"/>
    <w:rsid w:val="00B02182"/>
    <w:rsid w:val="00B025E5"/>
    <w:rsid w:val="00B03A8B"/>
    <w:rsid w:val="00B043C8"/>
    <w:rsid w:val="00B04D60"/>
    <w:rsid w:val="00B05090"/>
    <w:rsid w:val="00B06324"/>
    <w:rsid w:val="00B06A6F"/>
    <w:rsid w:val="00B079F1"/>
    <w:rsid w:val="00B1324C"/>
    <w:rsid w:val="00B13541"/>
    <w:rsid w:val="00B141E8"/>
    <w:rsid w:val="00B14708"/>
    <w:rsid w:val="00B154CA"/>
    <w:rsid w:val="00B220EF"/>
    <w:rsid w:val="00B247DA"/>
    <w:rsid w:val="00B27336"/>
    <w:rsid w:val="00B30590"/>
    <w:rsid w:val="00B33B26"/>
    <w:rsid w:val="00B3425A"/>
    <w:rsid w:val="00B34524"/>
    <w:rsid w:val="00B35F4D"/>
    <w:rsid w:val="00B36DA3"/>
    <w:rsid w:val="00B37992"/>
    <w:rsid w:val="00B37EDF"/>
    <w:rsid w:val="00B41F0D"/>
    <w:rsid w:val="00B45320"/>
    <w:rsid w:val="00B46015"/>
    <w:rsid w:val="00B46D73"/>
    <w:rsid w:val="00B47A12"/>
    <w:rsid w:val="00B47D0B"/>
    <w:rsid w:val="00B508B7"/>
    <w:rsid w:val="00B5217C"/>
    <w:rsid w:val="00B54DE3"/>
    <w:rsid w:val="00B57A4D"/>
    <w:rsid w:val="00B6147C"/>
    <w:rsid w:val="00B62DAD"/>
    <w:rsid w:val="00B630DE"/>
    <w:rsid w:val="00B63BB0"/>
    <w:rsid w:val="00B64B33"/>
    <w:rsid w:val="00B65CC1"/>
    <w:rsid w:val="00B65F2F"/>
    <w:rsid w:val="00B66B8B"/>
    <w:rsid w:val="00B6778C"/>
    <w:rsid w:val="00B67A30"/>
    <w:rsid w:val="00B67B8E"/>
    <w:rsid w:val="00B715D5"/>
    <w:rsid w:val="00B71A58"/>
    <w:rsid w:val="00B71F44"/>
    <w:rsid w:val="00B722CD"/>
    <w:rsid w:val="00B74443"/>
    <w:rsid w:val="00B76954"/>
    <w:rsid w:val="00B76A09"/>
    <w:rsid w:val="00B7761E"/>
    <w:rsid w:val="00B779AA"/>
    <w:rsid w:val="00B809E7"/>
    <w:rsid w:val="00B80D6C"/>
    <w:rsid w:val="00B816D8"/>
    <w:rsid w:val="00B8180E"/>
    <w:rsid w:val="00B81E1E"/>
    <w:rsid w:val="00B82F37"/>
    <w:rsid w:val="00B83F1E"/>
    <w:rsid w:val="00B85026"/>
    <w:rsid w:val="00B8704F"/>
    <w:rsid w:val="00B914FF"/>
    <w:rsid w:val="00B93054"/>
    <w:rsid w:val="00B97D4E"/>
    <w:rsid w:val="00BA0452"/>
    <w:rsid w:val="00BA09A5"/>
    <w:rsid w:val="00BA1A48"/>
    <w:rsid w:val="00BA2D58"/>
    <w:rsid w:val="00BA412D"/>
    <w:rsid w:val="00BA42CB"/>
    <w:rsid w:val="00BA614F"/>
    <w:rsid w:val="00BA7CB8"/>
    <w:rsid w:val="00BB12CE"/>
    <w:rsid w:val="00BB6D25"/>
    <w:rsid w:val="00BB72FD"/>
    <w:rsid w:val="00BC0605"/>
    <w:rsid w:val="00BC2009"/>
    <w:rsid w:val="00BC2684"/>
    <w:rsid w:val="00BC28CE"/>
    <w:rsid w:val="00BC36E5"/>
    <w:rsid w:val="00BC3E30"/>
    <w:rsid w:val="00BC47CE"/>
    <w:rsid w:val="00BC4CB8"/>
    <w:rsid w:val="00BC4FDD"/>
    <w:rsid w:val="00BC528F"/>
    <w:rsid w:val="00BC52EB"/>
    <w:rsid w:val="00BD1E2B"/>
    <w:rsid w:val="00BD20A6"/>
    <w:rsid w:val="00BD222E"/>
    <w:rsid w:val="00BD50DE"/>
    <w:rsid w:val="00BD61CF"/>
    <w:rsid w:val="00BD655E"/>
    <w:rsid w:val="00BD776F"/>
    <w:rsid w:val="00BE047B"/>
    <w:rsid w:val="00BE2A54"/>
    <w:rsid w:val="00BE2AA4"/>
    <w:rsid w:val="00BE58AA"/>
    <w:rsid w:val="00BE594E"/>
    <w:rsid w:val="00BE77DC"/>
    <w:rsid w:val="00BF3D5D"/>
    <w:rsid w:val="00BF41A1"/>
    <w:rsid w:val="00BF45F8"/>
    <w:rsid w:val="00BF5092"/>
    <w:rsid w:val="00BF5CFB"/>
    <w:rsid w:val="00BF7645"/>
    <w:rsid w:val="00BF7683"/>
    <w:rsid w:val="00C0185B"/>
    <w:rsid w:val="00C019A7"/>
    <w:rsid w:val="00C02BF5"/>
    <w:rsid w:val="00C04EE9"/>
    <w:rsid w:val="00C06CDA"/>
    <w:rsid w:val="00C11447"/>
    <w:rsid w:val="00C12CAB"/>
    <w:rsid w:val="00C12F0B"/>
    <w:rsid w:val="00C13227"/>
    <w:rsid w:val="00C14674"/>
    <w:rsid w:val="00C1477D"/>
    <w:rsid w:val="00C14A6C"/>
    <w:rsid w:val="00C150D8"/>
    <w:rsid w:val="00C1547B"/>
    <w:rsid w:val="00C23298"/>
    <w:rsid w:val="00C2383F"/>
    <w:rsid w:val="00C24462"/>
    <w:rsid w:val="00C267E0"/>
    <w:rsid w:val="00C2756C"/>
    <w:rsid w:val="00C27BB6"/>
    <w:rsid w:val="00C27DAD"/>
    <w:rsid w:val="00C300C1"/>
    <w:rsid w:val="00C300D2"/>
    <w:rsid w:val="00C30574"/>
    <w:rsid w:val="00C355C9"/>
    <w:rsid w:val="00C358EF"/>
    <w:rsid w:val="00C35D8D"/>
    <w:rsid w:val="00C4073A"/>
    <w:rsid w:val="00C40CD0"/>
    <w:rsid w:val="00C4102B"/>
    <w:rsid w:val="00C421B0"/>
    <w:rsid w:val="00C4254E"/>
    <w:rsid w:val="00C43642"/>
    <w:rsid w:val="00C43C02"/>
    <w:rsid w:val="00C44805"/>
    <w:rsid w:val="00C44E13"/>
    <w:rsid w:val="00C459CD"/>
    <w:rsid w:val="00C45F75"/>
    <w:rsid w:val="00C47A59"/>
    <w:rsid w:val="00C50752"/>
    <w:rsid w:val="00C51B7B"/>
    <w:rsid w:val="00C51F44"/>
    <w:rsid w:val="00C52956"/>
    <w:rsid w:val="00C532C6"/>
    <w:rsid w:val="00C53B2A"/>
    <w:rsid w:val="00C54D4C"/>
    <w:rsid w:val="00C57997"/>
    <w:rsid w:val="00C6039D"/>
    <w:rsid w:val="00C6221A"/>
    <w:rsid w:val="00C6232B"/>
    <w:rsid w:val="00C63977"/>
    <w:rsid w:val="00C65583"/>
    <w:rsid w:val="00C668B3"/>
    <w:rsid w:val="00C672B0"/>
    <w:rsid w:val="00C709AE"/>
    <w:rsid w:val="00C71AC6"/>
    <w:rsid w:val="00C7419D"/>
    <w:rsid w:val="00C7635F"/>
    <w:rsid w:val="00C76401"/>
    <w:rsid w:val="00C76440"/>
    <w:rsid w:val="00C7662F"/>
    <w:rsid w:val="00C809C4"/>
    <w:rsid w:val="00C81CE2"/>
    <w:rsid w:val="00C81ED8"/>
    <w:rsid w:val="00C822B6"/>
    <w:rsid w:val="00C84C58"/>
    <w:rsid w:val="00C85218"/>
    <w:rsid w:val="00C87EBD"/>
    <w:rsid w:val="00C9031C"/>
    <w:rsid w:val="00C904DE"/>
    <w:rsid w:val="00C91450"/>
    <w:rsid w:val="00C91F93"/>
    <w:rsid w:val="00C92E81"/>
    <w:rsid w:val="00C93382"/>
    <w:rsid w:val="00C944C0"/>
    <w:rsid w:val="00C94718"/>
    <w:rsid w:val="00C953E3"/>
    <w:rsid w:val="00C972B8"/>
    <w:rsid w:val="00CA0C51"/>
    <w:rsid w:val="00CA0FEF"/>
    <w:rsid w:val="00CA25B1"/>
    <w:rsid w:val="00CA3985"/>
    <w:rsid w:val="00CA3A1D"/>
    <w:rsid w:val="00CA449D"/>
    <w:rsid w:val="00CA4AEF"/>
    <w:rsid w:val="00CA5105"/>
    <w:rsid w:val="00CA619D"/>
    <w:rsid w:val="00CA6B9E"/>
    <w:rsid w:val="00CA700D"/>
    <w:rsid w:val="00CA77C7"/>
    <w:rsid w:val="00CB020E"/>
    <w:rsid w:val="00CB0C60"/>
    <w:rsid w:val="00CB1018"/>
    <w:rsid w:val="00CB1E50"/>
    <w:rsid w:val="00CB39AB"/>
    <w:rsid w:val="00CB4389"/>
    <w:rsid w:val="00CB53A5"/>
    <w:rsid w:val="00CB5DD7"/>
    <w:rsid w:val="00CB74D8"/>
    <w:rsid w:val="00CC1BDE"/>
    <w:rsid w:val="00CC1C05"/>
    <w:rsid w:val="00CC2BAD"/>
    <w:rsid w:val="00CC3E7B"/>
    <w:rsid w:val="00CC5659"/>
    <w:rsid w:val="00CC56A8"/>
    <w:rsid w:val="00CC5FCC"/>
    <w:rsid w:val="00CC70D0"/>
    <w:rsid w:val="00CD0E53"/>
    <w:rsid w:val="00CD1DF5"/>
    <w:rsid w:val="00CD307E"/>
    <w:rsid w:val="00CD34F4"/>
    <w:rsid w:val="00CD36B8"/>
    <w:rsid w:val="00CD404A"/>
    <w:rsid w:val="00CD4DCD"/>
    <w:rsid w:val="00CD5B5E"/>
    <w:rsid w:val="00CD6B62"/>
    <w:rsid w:val="00CD781E"/>
    <w:rsid w:val="00CD7841"/>
    <w:rsid w:val="00CE0AD3"/>
    <w:rsid w:val="00CE21B9"/>
    <w:rsid w:val="00CE3397"/>
    <w:rsid w:val="00CE37E7"/>
    <w:rsid w:val="00CE39BC"/>
    <w:rsid w:val="00CE3EB4"/>
    <w:rsid w:val="00CE457B"/>
    <w:rsid w:val="00CE4893"/>
    <w:rsid w:val="00CE55AD"/>
    <w:rsid w:val="00CE5F35"/>
    <w:rsid w:val="00CF0A30"/>
    <w:rsid w:val="00CF2F4C"/>
    <w:rsid w:val="00CF467D"/>
    <w:rsid w:val="00CF4856"/>
    <w:rsid w:val="00CF6DC5"/>
    <w:rsid w:val="00CF70AB"/>
    <w:rsid w:val="00CF7BB1"/>
    <w:rsid w:val="00D00946"/>
    <w:rsid w:val="00D00DE5"/>
    <w:rsid w:val="00D033A5"/>
    <w:rsid w:val="00D03CD1"/>
    <w:rsid w:val="00D04113"/>
    <w:rsid w:val="00D04778"/>
    <w:rsid w:val="00D04973"/>
    <w:rsid w:val="00D061A3"/>
    <w:rsid w:val="00D062A6"/>
    <w:rsid w:val="00D063C1"/>
    <w:rsid w:val="00D06A53"/>
    <w:rsid w:val="00D06BE7"/>
    <w:rsid w:val="00D0796F"/>
    <w:rsid w:val="00D07F22"/>
    <w:rsid w:val="00D10786"/>
    <w:rsid w:val="00D10B4E"/>
    <w:rsid w:val="00D10BE0"/>
    <w:rsid w:val="00D115F5"/>
    <w:rsid w:val="00D11910"/>
    <w:rsid w:val="00D14043"/>
    <w:rsid w:val="00D15988"/>
    <w:rsid w:val="00D16104"/>
    <w:rsid w:val="00D16405"/>
    <w:rsid w:val="00D17E3E"/>
    <w:rsid w:val="00D205D2"/>
    <w:rsid w:val="00D22B8D"/>
    <w:rsid w:val="00D235A0"/>
    <w:rsid w:val="00D24341"/>
    <w:rsid w:val="00D2641F"/>
    <w:rsid w:val="00D26637"/>
    <w:rsid w:val="00D267E9"/>
    <w:rsid w:val="00D26C59"/>
    <w:rsid w:val="00D300B2"/>
    <w:rsid w:val="00D3014B"/>
    <w:rsid w:val="00D31F9A"/>
    <w:rsid w:val="00D331C6"/>
    <w:rsid w:val="00D33934"/>
    <w:rsid w:val="00D341F1"/>
    <w:rsid w:val="00D359B0"/>
    <w:rsid w:val="00D36B73"/>
    <w:rsid w:val="00D40407"/>
    <w:rsid w:val="00D40812"/>
    <w:rsid w:val="00D40F58"/>
    <w:rsid w:val="00D42741"/>
    <w:rsid w:val="00D44E93"/>
    <w:rsid w:val="00D44FE3"/>
    <w:rsid w:val="00D46487"/>
    <w:rsid w:val="00D4670F"/>
    <w:rsid w:val="00D47A74"/>
    <w:rsid w:val="00D502EE"/>
    <w:rsid w:val="00D514FF"/>
    <w:rsid w:val="00D52685"/>
    <w:rsid w:val="00D549BF"/>
    <w:rsid w:val="00D55F4F"/>
    <w:rsid w:val="00D55FCD"/>
    <w:rsid w:val="00D56342"/>
    <w:rsid w:val="00D5752B"/>
    <w:rsid w:val="00D60010"/>
    <w:rsid w:val="00D61777"/>
    <w:rsid w:val="00D62F4A"/>
    <w:rsid w:val="00D63504"/>
    <w:rsid w:val="00D64BD3"/>
    <w:rsid w:val="00D66BA6"/>
    <w:rsid w:val="00D66DED"/>
    <w:rsid w:val="00D6772F"/>
    <w:rsid w:val="00D67B28"/>
    <w:rsid w:val="00D7019F"/>
    <w:rsid w:val="00D71333"/>
    <w:rsid w:val="00D71D87"/>
    <w:rsid w:val="00D721C9"/>
    <w:rsid w:val="00D72AF7"/>
    <w:rsid w:val="00D77D30"/>
    <w:rsid w:val="00D81D91"/>
    <w:rsid w:val="00D83953"/>
    <w:rsid w:val="00D83BB2"/>
    <w:rsid w:val="00D86F74"/>
    <w:rsid w:val="00D9212B"/>
    <w:rsid w:val="00D92437"/>
    <w:rsid w:val="00D960E5"/>
    <w:rsid w:val="00D972DD"/>
    <w:rsid w:val="00DA309C"/>
    <w:rsid w:val="00DA3754"/>
    <w:rsid w:val="00DA4C78"/>
    <w:rsid w:val="00DA51CB"/>
    <w:rsid w:val="00DA664B"/>
    <w:rsid w:val="00DA69B5"/>
    <w:rsid w:val="00DA78FF"/>
    <w:rsid w:val="00DB10FC"/>
    <w:rsid w:val="00DB17EA"/>
    <w:rsid w:val="00DB1A83"/>
    <w:rsid w:val="00DB385C"/>
    <w:rsid w:val="00DB46D4"/>
    <w:rsid w:val="00DB599F"/>
    <w:rsid w:val="00DC02AB"/>
    <w:rsid w:val="00DC0478"/>
    <w:rsid w:val="00DC29F6"/>
    <w:rsid w:val="00DC4007"/>
    <w:rsid w:val="00DC4331"/>
    <w:rsid w:val="00DC456C"/>
    <w:rsid w:val="00DC6234"/>
    <w:rsid w:val="00DD0F08"/>
    <w:rsid w:val="00DD1866"/>
    <w:rsid w:val="00DD28C7"/>
    <w:rsid w:val="00DD28E0"/>
    <w:rsid w:val="00DD415B"/>
    <w:rsid w:val="00DD43C4"/>
    <w:rsid w:val="00DD4C1C"/>
    <w:rsid w:val="00DD6D37"/>
    <w:rsid w:val="00DE4041"/>
    <w:rsid w:val="00DE44FC"/>
    <w:rsid w:val="00DE51C0"/>
    <w:rsid w:val="00DE5D86"/>
    <w:rsid w:val="00DE6787"/>
    <w:rsid w:val="00DF170D"/>
    <w:rsid w:val="00DF222F"/>
    <w:rsid w:val="00DF275F"/>
    <w:rsid w:val="00DF2CE2"/>
    <w:rsid w:val="00DF2FE7"/>
    <w:rsid w:val="00DF3027"/>
    <w:rsid w:val="00DF4682"/>
    <w:rsid w:val="00DF4C7A"/>
    <w:rsid w:val="00DF60F4"/>
    <w:rsid w:val="00DF7532"/>
    <w:rsid w:val="00DF7A55"/>
    <w:rsid w:val="00E00149"/>
    <w:rsid w:val="00E02769"/>
    <w:rsid w:val="00E0537F"/>
    <w:rsid w:val="00E0623D"/>
    <w:rsid w:val="00E07BFF"/>
    <w:rsid w:val="00E10BD1"/>
    <w:rsid w:val="00E1128B"/>
    <w:rsid w:val="00E11BDD"/>
    <w:rsid w:val="00E1238A"/>
    <w:rsid w:val="00E12C53"/>
    <w:rsid w:val="00E14964"/>
    <w:rsid w:val="00E14EF8"/>
    <w:rsid w:val="00E15E37"/>
    <w:rsid w:val="00E15E6D"/>
    <w:rsid w:val="00E20111"/>
    <w:rsid w:val="00E20910"/>
    <w:rsid w:val="00E2140C"/>
    <w:rsid w:val="00E25485"/>
    <w:rsid w:val="00E25FF2"/>
    <w:rsid w:val="00E26D44"/>
    <w:rsid w:val="00E30923"/>
    <w:rsid w:val="00E328DF"/>
    <w:rsid w:val="00E3378B"/>
    <w:rsid w:val="00E33DB4"/>
    <w:rsid w:val="00E3481B"/>
    <w:rsid w:val="00E34C28"/>
    <w:rsid w:val="00E353B5"/>
    <w:rsid w:val="00E35AED"/>
    <w:rsid w:val="00E35DA7"/>
    <w:rsid w:val="00E370CE"/>
    <w:rsid w:val="00E418D5"/>
    <w:rsid w:val="00E451CA"/>
    <w:rsid w:val="00E455CA"/>
    <w:rsid w:val="00E46239"/>
    <w:rsid w:val="00E469B7"/>
    <w:rsid w:val="00E4743E"/>
    <w:rsid w:val="00E474CD"/>
    <w:rsid w:val="00E4775C"/>
    <w:rsid w:val="00E47B79"/>
    <w:rsid w:val="00E47F77"/>
    <w:rsid w:val="00E52BC4"/>
    <w:rsid w:val="00E52CFB"/>
    <w:rsid w:val="00E52EC7"/>
    <w:rsid w:val="00E54E97"/>
    <w:rsid w:val="00E55130"/>
    <w:rsid w:val="00E57625"/>
    <w:rsid w:val="00E60023"/>
    <w:rsid w:val="00E611C6"/>
    <w:rsid w:val="00E612B4"/>
    <w:rsid w:val="00E629C9"/>
    <w:rsid w:val="00E63BF5"/>
    <w:rsid w:val="00E63EF6"/>
    <w:rsid w:val="00E643CD"/>
    <w:rsid w:val="00E649AF"/>
    <w:rsid w:val="00E66190"/>
    <w:rsid w:val="00E66C0C"/>
    <w:rsid w:val="00E6791B"/>
    <w:rsid w:val="00E707CF"/>
    <w:rsid w:val="00E70865"/>
    <w:rsid w:val="00E73485"/>
    <w:rsid w:val="00E74E9B"/>
    <w:rsid w:val="00E805DA"/>
    <w:rsid w:val="00E814D4"/>
    <w:rsid w:val="00E82214"/>
    <w:rsid w:val="00E8363A"/>
    <w:rsid w:val="00E83E2E"/>
    <w:rsid w:val="00E85080"/>
    <w:rsid w:val="00E85774"/>
    <w:rsid w:val="00E86275"/>
    <w:rsid w:val="00E864FB"/>
    <w:rsid w:val="00E86D5F"/>
    <w:rsid w:val="00E871D6"/>
    <w:rsid w:val="00E874A1"/>
    <w:rsid w:val="00E91B85"/>
    <w:rsid w:val="00E91FF8"/>
    <w:rsid w:val="00E927F6"/>
    <w:rsid w:val="00E928F0"/>
    <w:rsid w:val="00E92C9A"/>
    <w:rsid w:val="00E949FB"/>
    <w:rsid w:val="00E95EAB"/>
    <w:rsid w:val="00E97245"/>
    <w:rsid w:val="00E97DA6"/>
    <w:rsid w:val="00E97F28"/>
    <w:rsid w:val="00EA1C7B"/>
    <w:rsid w:val="00EA1D8B"/>
    <w:rsid w:val="00EA26C7"/>
    <w:rsid w:val="00EA2859"/>
    <w:rsid w:val="00EA29CF"/>
    <w:rsid w:val="00EA2DDA"/>
    <w:rsid w:val="00EA3128"/>
    <w:rsid w:val="00EA3A05"/>
    <w:rsid w:val="00EA4AF3"/>
    <w:rsid w:val="00EA657B"/>
    <w:rsid w:val="00EA7085"/>
    <w:rsid w:val="00EB14B3"/>
    <w:rsid w:val="00EB1A9D"/>
    <w:rsid w:val="00EB2701"/>
    <w:rsid w:val="00EB2952"/>
    <w:rsid w:val="00EB2A00"/>
    <w:rsid w:val="00EB3810"/>
    <w:rsid w:val="00EB3BFB"/>
    <w:rsid w:val="00EB54A2"/>
    <w:rsid w:val="00EB5E66"/>
    <w:rsid w:val="00EB609D"/>
    <w:rsid w:val="00EB6728"/>
    <w:rsid w:val="00EC0AEA"/>
    <w:rsid w:val="00EC202A"/>
    <w:rsid w:val="00EC25BB"/>
    <w:rsid w:val="00EC315B"/>
    <w:rsid w:val="00EC4E35"/>
    <w:rsid w:val="00ED0DDE"/>
    <w:rsid w:val="00ED127E"/>
    <w:rsid w:val="00ED189A"/>
    <w:rsid w:val="00ED4FFC"/>
    <w:rsid w:val="00ED63EC"/>
    <w:rsid w:val="00ED65CA"/>
    <w:rsid w:val="00ED7363"/>
    <w:rsid w:val="00EE049C"/>
    <w:rsid w:val="00EE13A2"/>
    <w:rsid w:val="00EE79F0"/>
    <w:rsid w:val="00EF0C34"/>
    <w:rsid w:val="00EF19FD"/>
    <w:rsid w:val="00EF282B"/>
    <w:rsid w:val="00EF2C69"/>
    <w:rsid w:val="00EF3569"/>
    <w:rsid w:val="00EF79BF"/>
    <w:rsid w:val="00EF7BFA"/>
    <w:rsid w:val="00EF7CC6"/>
    <w:rsid w:val="00F00B23"/>
    <w:rsid w:val="00F01D20"/>
    <w:rsid w:val="00F03DDF"/>
    <w:rsid w:val="00F04588"/>
    <w:rsid w:val="00F04BC0"/>
    <w:rsid w:val="00F05629"/>
    <w:rsid w:val="00F06BB8"/>
    <w:rsid w:val="00F07738"/>
    <w:rsid w:val="00F13D19"/>
    <w:rsid w:val="00F14E3C"/>
    <w:rsid w:val="00F15699"/>
    <w:rsid w:val="00F22DBE"/>
    <w:rsid w:val="00F23733"/>
    <w:rsid w:val="00F25087"/>
    <w:rsid w:val="00F25118"/>
    <w:rsid w:val="00F267BE"/>
    <w:rsid w:val="00F27A05"/>
    <w:rsid w:val="00F27C82"/>
    <w:rsid w:val="00F341C6"/>
    <w:rsid w:val="00F35BE9"/>
    <w:rsid w:val="00F36063"/>
    <w:rsid w:val="00F40E3A"/>
    <w:rsid w:val="00F41744"/>
    <w:rsid w:val="00F45AD8"/>
    <w:rsid w:val="00F46202"/>
    <w:rsid w:val="00F50326"/>
    <w:rsid w:val="00F5186E"/>
    <w:rsid w:val="00F518F3"/>
    <w:rsid w:val="00F51F3C"/>
    <w:rsid w:val="00F53A3F"/>
    <w:rsid w:val="00F54A51"/>
    <w:rsid w:val="00F551E8"/>
    <w:rsid w:val="00F60A94"/>
    <w:rsid w:val="00F60AB5"/>
    <w:rsid w:val="00F615D5"/>
    <w:rsid w:val="00F62EDA"/>
    <w:rsid w:val="00F63028"/>
    <w:rsid w:val="00F63BB0"/>
    <w:rsid w:val="00F642DB"/>
    <w:rsid w:val="00F651A3"/>
    <w:rsid w:val="00F65388"/>
    <w:rsid w:val="00F665FB"/>
    <w:rsid w:val="00F66B15"/>
    <w:rsid w:val="00F71554"/>
    <w:rsid w:val="00F728A7"/>
    <w:rsid w:val="00F760AE"/>
    <w:rsid w:val="00F81B39"/>
    <w:rsid w:val="00F8227F"/>
    <w:rsid w:val="00F829C0"/>
    <w:rsid w:val="00F84BAB"/>
    <w:rsid w:val="00F85450"/>
    <w:rsid w:val="00F85F4D"/>
    <w:rsid w:val="00F86CE9"/>
    <w:rsid w:val="00F87C7F"/>
    <w:rsid w:val="00F91097"/>
    <w:rsid w:val="00F9190E"/>
    <w:rsid w:val="00F91A47"/>
    <w:rsid w:val="00F9229D"/>
    <w:rsid w:val="00F9318C"/>
    <w:rsid w:val="00F933D2"/>
    <w:rsid w:val="00F9367D"/>
    <w:rsid w:val="00F95F5D"/>
    <w:rsid w:val="00F96857"/>
    <w:rsid w:val="00F97C0A"/>
    <w:rsid w:val="00FA0C8B"/>
    <w:rsid w:val="00FA25DE"/>
    <w:rsid w:val="00FA2C13"/>
    <w:rsid w:val="00FA2D9A"/>
    <w:rsid w:val="00FA3283"/>
    <w:rsid w:val="00FA3F27"/>
    <w:rsid w:val="00FA779B"/>
    <w:rsid w:val="00FB0457"/>
    <w:rsid w:val="00FB0637"/>
    <w:rsid w:val="00FB07A1"/>
    <w:rsid w:val="00FB37C4"/>
    <w:rsid w:val="00FB511A"/>
    <w:rsid w:val="00FB538A"/>
    <w:rsid w:val="00FB7A7B"/>
    <w:rsid w:val="00FB7E41"/>
    <w:rsid w:val="00FC0BA8"/>
    <w:rsid w:val="00FC0FDC"/>
    <w:rsid w:val="00FC1306"/>
    <w:rsid w:val="00FC1754"/>
    <w:rsid w:val="00FC2FDA"/>
    <w:rsid w:val="00FC4FBF"/>
    <w:rsid w:val="00FD0950"/>
    <w:rsid w:val="00FD2BFD"/>
    <w:rsid w:val="00FD2CF3"/>
    <w:rsid w:val="00FD42B1"/>
    <w:rsid w:val="00FD4F0E"/>
    <w:rsid w:val="00FD7457"/>
    <w:rsid w:val="00FE20AB"/>
    <w:rsid w:val="00FE2518"/>
    <w:rsid w:val="00FE3306"/>
    <w:rsid w:val="00FE51F3"/>
    <w:rsid w:val="00FE635E"/>
    <w:rsid w:val="00FE704C"/>
    <w:rsid w:val="00FE77A8"/>
    <w:rsid w:val="00FE7C24"/>
    <w:rsid w:val="00FE7F25"/>
    <w:rsid w:val="00FF0C61"/>
    <w:rsid w:val="00FF18D0"/>
    <w:rsid w:val="00FF5A7B"/>
    <w:rsid w:val="00FF6537"/>
    <w:rsid w:val="00FF70E0"/>
    <w:rsid w:val="00FF7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B092"/>
  <w15:chartTrackingRefBased/>
  <w15:docId w15:val="{69198A63-415F-5548-A158-F579974F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Neue" w:eastAsiaTheme="minorHAnsi" w:hAnsi="Helvetica Neue" w:cs="Arial Unicode MS"/>
        <w:kern w:val="2"/>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EB1"/>
  </w:style>
  <w:style w:type="paragraph" w:styleId="Heading1">
    <w:name w:val="heading 1"/>
    <w:basedOn w:val="Normal"/>
    <w:next w:val="Normal"/>
    <w:link w:val="Heading1Char"/>
    <w:uiPriority w:val="9"/>
    <w:qFormat/>
    <w:rsid w:val="006A2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A2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A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2A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2A2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2A2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2A2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2A2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A2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A2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A2A2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A2A2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2A2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2A2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2A2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2A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A2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A2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2A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2A29"/>
    <w:rPr>
      <w:i/>
      <w:iCs/>
      <w:color w:val="404040" w:themeColor="text1" w:themeTint="BF"/>
    </w:rPr>
  </w:style>
  <w:style w:type="paragraph" w:styleId="ListParagraph">
    <w:name w:val="List Paragraph"/>
    <w:basedOn w:val="Normal"/>
    <w:uiPriority w:val="34"/>
    <w:qFormat/>
    <w:rsid w:val="006A2A29"/>
    <w:pPr>
      <w:ind w:left="720"/>
      <w:contextualSpacing/>
    </w:pPr>
  </w:style>
  <w:style w:type="character" w:styleId="IntenseEmphasis">
    <w:name w:val="Intense Emphasis"/>
    <w:basedOn w:val="DefaultParagraphFont"/>
    <w:uiPriority w:val="21"/>
    <w:qFormat/>
    <w:rsid w:val="006A2A29"/>
    <w:rPr>
      <w:i/>
      <w:iCs/>
      <w:color w:val="0F4761" w:themeColor="accent1" w:themeShade="BF"/>
    </w:rPr>
  </w:style>
  <w:style w:type="paragraph" w:styleId="IntenseQuote">
    <w:name w:val="Intense Quote"/>
    <w:basedOn w:val="Normal"/>
    <w:next w:val="Normal"/>
    <w:link w:val="IntenseQuoteChar"/>
    <w:uiPriority w:val="30"/>
    <w:qFormat/>
    <w:rsid w:val="006A2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A29"/>
    <w:rPr>
      <w:i/>
      <w:iCs/>
      <w:color w:val="0F4761" w:themeColor="accent1" w:themeShade="BF"/>
    </w:rPr>
  </w:style>
  <w:style w:type="character" w:styleId="IntenseReference">
    <w:name w:val="Intense Reference"/>
    <w:basedOn w:val="DefaultParagraphFont"/>
    <w:uiPriority w:val="32"/>
    <w:qFormat/>
    <w:rsid w:val="006A2A29"/>
    <w:rPr>
      <w:b/>
      <w:bCs/>
      <w:smallCaps/>
      <w:color w:val="0F4761" w:themeColor="accent1" w:themeShade="BF"/>
      <w:spacing w:val="5"/>
    </w:rPr>
  </w:style>
  <w:style w:type="character" w:styleId="Hyperlink">
    <w:name w:val="Hyperlink"/>
    <w:basedOn w:val="DefaultParagraphFont"/>
    <w:uiPriority w:val="99"/>
    <w:unhideWhenUsed/>
    <w:rsid w:val="007075CB"/>
    <w:rPr>
      <w:color w:val="467886" w:themeColor="hyperlink"/>
      <w:u w:val="single"/>
    </w:rPr>
  </w:style>
  <w:style w:type="character" w:styleId="UnresolvedMention">
    <w:name w:val="Unresolved Mention"/>
    <w:basedOn w:val="DefaultParagraphFont"/>
    <w:uiPriority w:val="99"/>
    <w:semiHidden/>
    <w:unhideWhenUsed/>
    <w:rsid w:val="007075CB"/>
    <w:rPr>
      <w:color w:val="605E5C"/>
      <w:shd w:val="clear" w:color="auto" w:fill="E1DFDD"/>
    </w:rPr>
  </w:style>
  <w:style w:type="paragraph" w:styleId="NormalWeb">
    <w:name w:val="Normal (Web)"/>
    <w:basedOn w:val="Normal"/>
    <w:uiPriority w:val="99"/>
    <w:semiHidden/>
    <w:unhideWhenUsed/>
    <w:rsid w:val="00711566"/>
    <w:pPr>
      <w:spacing w:before="100" w:beforeAutospacing="1" w:after="100" w:afterAutospacing="1"/>
    </w:pPr>
    <w:rPr>
      <w:rFonts w:ascii="Times New Roman" w:eastAsia="Times New Roman" w:hAnsi="Times New Roman" w:cs="Times New Roman"/>
      <w:kern w:val="0"/>
      <w:lang w:val="en-AU" w:eastAsia="en-GB"/>
    </w:rPr>
  </w:style>
  <w:style w:type="table" w:styleId="TableGrid">
    <w:name w:val="Table Grid"/>
    <w:basedOn w:val="TableNormal"/>
    <w:uiPriority w:val="39"/>
    <w:rsid w:val="00E47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6D0D"/>
    <w:rPr>
      <w:color w:val="666666"/>
    </w:rPr>
  </w:style>
  <w:style w:type="character" w:customStyle="1" w:styleId="hljs-variable">
    <w:name w:val="hljs-variable"/>
    <w:basedOn w:val="DefaultParagraphFont"/>
    <w:rsid w:val="006A5542"/>
  </w:style>
  <w:style w:type="character" w:customStyle="1" w:styleId="hljs-punctuation">
    <w:name w:val="hljs-punctuation"/>
    <w:basedOn w:val="DefaultParagraphFont"/>
    <w:rsid w:val="006A5542"/>
  </w:style>
  <w:style w:type="character" w:customStyle="1" w:styleId="hljs-builtin">
    <w:name w:val="hljs-built_in"/>
    <w:basedOn w:val="DefaultParagraphFont"/>
    <w:rsid w:val="006A5542"/>
  </w:style>
  <w:style w:type="character" w:styleId="FollowedHyperlink">
    <w:name w:val="FollowedHyperlink"/>
    <w:basedOn w:val="DefaultParagraphFont"/>
    <w:uiPriority w:val="99"/>
    <w:semiHidden/>
    <w:unhideWhenUsed/>
    <w:rsid w:val="00D66DED"/>
    <w:rPr>
      <w:rFonts w:cs="Times New Roman"/>
      <w:color w:val="96607D" w:themeColor="followedHyperlink"/>
      <w:u w:val="single"/>
    </w:rPr>
  </w:style>
  <w:style w:type="paragraph" w:styleId="Header">
    <w:name w:val="header"/>
    <w:basedOn w:val="Normal"/>
    <w:link w:val="HeaderChar"/>
    <w:uiPriority w:val="99"/>
    <w:unhideWhenUsed/>
    <w:rsid w:val="00513290"/>
    <w:pPr>
      <w:tabs>
        <w:tab w:val="center" w:pos="4513"/>
        <w:tab w:val="right" w:pos="9026"/>
      </w:tabs>
    </w:pPr>
  </w:style>
  <w:style w:type="character" w:customStyle="1" w:styleId="HeaderChar">
    <w:name w:val="Header Char"/>
    <w:basedOn w:val="DefaultParagraphFont"/>
    <w:link w:val="Header"/>
    <w:uiPriority w:val="99"/>
    <w:rsid w:val="00513290"/>
  </w:style>
  <w:style w:type="paragraph" w:styleId="Footer">
    <w:name w:val="footer"/>
    <w:basedOn w:val="Normal"/>
    <w:link w:val="FooterChar"/>
    <w:uiPriority w:val="99"/>
    <w:unhideWhenUsed/>
    <w:rsid w:val="00513290"/>
    <w:pPr>
      <w:tabs>
        <w:tab w:val="center" w:pos="4513"/>
        <w:tab w:val="right" w:pos="9026"/>
      </w:tabs>
    </w:pPr>
  </w:style>
  <w:style w:type="character" w:customStyle="1" w:styleId="FooterChar">
    <w:name w:val="Footer Char"/>
    <w:basedOn w:val="DefaultParagraphFont"/>
    <w:link w:val="Footer"/>
    <w:uiPriority w:val="99"/>
    <w:rsid w:val="00513290"/>
  </w:style>
  <w:style w:type="character" w:styleId="PageNumber">
    <w:name w:val="page number"/>
    <w:basedOn w:val="DefaultParagraphFont"/>
    <w:uiPriority w:val="99"/>
    <w:semiHidden/>
    <w:unhideWhenUsed/>
    <w:rsid w:val="00513290"/>
  </w:style>
  <w:style w:type="character" w:styleId="LineNumber">
    <w:name w:val="line number"/>
    <w:uiPriority w:val="99"/>
    <w:unhideWhenUsed/>
    <w:rsid w:val="00A83A43"/>
    <w:rPr>
      <w:rFonts w:ascii="Times New Roman" w:hAnsi="Times New Roman" w:cs="Times New Roman"/>
    </w:rPr>
  </w:style>
  <w:style w:type="paragraph" w:styleId="Revision">
    <w:name w:val="Revision"/>
    <w:hidden/>
    <w:uiPriority w:val="99"/>
    <w:semiHidden/>
    <w:rsid w:val="00F5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520">
      <w:bodyDiv w:val="1"/>
      <w:marLeft w:val="0"/>
      <w:marRight w:val="0"/>
      <w:marTop w:val="0"/>
      <w:marBottom w:val="0"/>
      <w:divBdr>
        <w:top w:val="none" w:sz="0" w:space="0" w:color="auto"/>
        <w:left w:val="none" w:sz="0" w:space="0" w:color="auto"/>
        <w:bottom w:val="none" w:sz="0" w:space="0" w:color="auto"/>
        <w:right w:val="none" w:sz="0" w:space="0" w:color="auto"/>
      </w:divBdr>
    </w:div>
    <w:div w:id="12609069">
      <w:bodyDiv w:val="1"/>
      <w:marLeft w:val="0"/>
      <w:marRight w:val="0"/>
      <w:marTop w:val="0"/>
      <w:marBottom w:val="0"/>
      <w:divBdr>
        <w:top w:val="none" w:sz="0" w:space="0" w:color="auto"/>
        <w:left w:val="none" w:sz="0" w:space="0" w:color="auto"/>
        <w:bottom w:val="none" w:sz="0" w:space="0" w:color="auto"/>
        <w:right w:val="none" w:sz="0" w:space="0" w:color="auto"/>
      </w:divBdr>
    </w:div>
    <w:div w:id="27536651">
      <w:bodyDiv w:val="1"/>
      <w:marLeft w:val="0"/>
      <w:marRight w:val="0"/>
      <w:marTop w:val="0"/>
      <w:marBottom w:val="0"/>
      <w:divBdr>
        <w:top w:val="none" w:sz="0" w:space="0" w:color="auto"/>
        <w:left w:val="none" w:sz="0" w:space="0" w:color="auto"/>
        <w:bottom w:val="none" w:sz="0" w:space="0" w:color="auto"/>
        <w:right w:val="none" w:sz="0" w:space="0" w:color="auto"/>
      </w:divBdr>
    </w:div>
    <w:div w:id="29496992">
      <w:bodyDiv w:val="1"/>
      <w:marLeft w:val="0"/>
      <w:marRight w:val="0"/>
      <w:marTop w:val="0"/>
      <w:marBottom w:val="0"/>
      <w:divBdr>
        <w:top w:val="none" w:sz="0" w:space="0" w:color="auto"/>
        <w:left w:val="none" w:sz="0" w:space="0" w:color="auto"/>
        <w:bottom w:val="none" w:sz="0" w:space="0" w:color="auto"/>
        <w:right w:val="none" w:sz="0" w:space="0" w:color="auto"/>
      </w:divBdr>
    </w:div>
    <w:div w:id="60447068">
      <w:bodyDiv w:val="1"/>
      <w:marLeft w:val="0"/>
      <w:marRight w:val="0"/>
      <w:marTop w:val="0"/>
      <w:marBottom w:val="0"/>
      <w:divBdr>
        <w:top w:val="none" w:sz="0" w:space="0" w:color="auto"/>
        <w:left w:val="none" w:sz="0" w:space="0" w:color="auto"/>
        <w:bottom w:val="none" w:sz="0" w:space="0" w:color="auto"/>
        <w:right w:val="none" w:sz="0" w:space="0" w:color="auto"/>
      </w:divBdr>
    </w:div>
    <w:div w:id="73741775">
      <w:bodyDiv w:val="1"/>
      <w:marLeft w:val="0"/>
      <w:marRight w:val="0"/>
      <w:marTop w:val="0"/>
      <w:marBottom w:val="0"/>
      <w:divBdr>
        <w:top w:val="none" w:sz="0" w:space="0" w:color="auto"/>
        <w:left w:val="none" w:sz="0" w:space="0" w:color="auto"/>
        <w:bottom w:val="none" w:sz="0" w:space="0" w:color="auto"/>
        <w:right w:val="none" w:sz="0" w:space="0" w:color="auto"/>
      </w:divBdr>
    </w:div>
    <w:div w:id="82262626">
      <w:bodyDiv w:val="1"/>
      <w:marLeft w:val="0"/>
      <w:marRight w:val="0"/>
      <w:marTop w:val="0"/>
      <w:marBottom w:val="0"/>
      <w:divBdr>
        <w:top w:val="none" w:sz="0" w:space="0" w:color="auto"/>
        <w:left w:val="none" w:sz="0" w:space="0" w:color="auto"/>
        <w:bottom w:val="none" w:sz="0" w:space="0" w:color="auto"/>
        <w:right w:val="none" w:sz="0" w:space="0" w:color="auto"/>
      </w:divBdr>
    </w:div>
    <w:div w:id="87846879">
      <w:bodyDiv w:val="1"/>
      <w:marLeft w:val="0"/>
      <w:marRight w:val="0"/>
      <w:marTop w:val="0"/>
      <w:marBottom w:val="0"/>
      <w:divBdr>
        <w:top w:val="none" w:sz="0" w:space="0" w:color="auto"/>
        <w:left w:val="none" w:sz="0" w:space="0" w:color="auto"/>
        <w:bottom w:val="none" w:sz="0" w:space="0" w:color="auto"/>
        <w:right w:val="none" w:sz="0" w:space="0" w:color="auto"/>
      </w:divBdr>
    </w:div>
    <w:div w:id="112016422">
      <w:bodyDiv w:val="1"/>
      <w:marLeft w:val="0"/>
      <w:marRight w:val="0"/>
      <w:marTop w:val="0"/>
      <w:marBottom w:val="0"/>
      <w:divBdr>
        <w:top w:val="none" w:sz="0" w:space="0" w:color="auto"/>
        <w:left w:val="none" w:sz="0" w:space="0" w:color="auto"/>
        <w:bottom w:val="none" w:sz="0" w:space="0" w:color="auto"/>
        <w:right w:val="none" w:sz="0" w:space="0" w:color="auto"/>
      </w:divBdr>
    </w:div>
    <w:div w:id="134642532">
      <w:bodyDiv w:val="1"/>
      <w:marLeft w:val="0"/>
      <w:marRight w:val="0"/>
      <w:marTop w:val="0"/>
      <w:marBottom w:val="0"/>
      <w:divBdr>
        <w:top w:val="none" w:sz="0" w:space="0" w:color="auto"/>
        <w:left w:val="none" w:sz="0" w:space="0" w:color="auto"/>
        <w:bottom w:val="none" w:sz="0" w:space="0" w:color="auto"/>
        <w:right w:val="none" w:sz="0" w:space="0" w:color="auto"/>
      </w:divBdr>
    </w:div>
    <w:div w:id="148833970">
      <w:bodyDiv w:val="1"/>
      <w:marLeft w:val="0"/>
      <w:marRight w:val="0"/>
      <w:marTop w:val="0"/>
      <w:marBottom w:val="0"/>
      <w:divBdr>
        <w:top w:val="none" w:sz="0" w:space="0" w:color="auto"/>
        <w:left w:val="none" w:sz="0" w:space="0" w:color="auto"/>
        <w:bottom w:val="none" w:sz="0" w:space="0" w:color="auto"/>
        <w:right w:val="none" w:sz="0" w:space="0" w:color="auto"/>
      </w:divBdr>
    </w:div>
    <w:div w:id="154882353">
      <w:bodyDiv w:val="1"/>
      <w:marLeft w:val="0"/>
      <w:marRight w:val="0"/>
      <w:marTop w:val="0"/>
      <w:marBottom w:val="0"/>
      <w:divBdr>
        <w:top w:val="none" w:sz="0" w:space="0" w:color="auto"/>
        <w:left w:val="none" w:sz="0" w:space="0" w:color="auto"/>
        <w:bottom w:val="none" w:sz="0" w:space="0" w:color="auto"/>
        <w:right w:val="none" w:sz="0" w:space="0" w:color="auto"/>
      </w:divBdr>
    </w:div>
    <w:div w:id="191311445">
      <w:bodyDiv w:val="1"/>
      <w:marLeft w:val="0"/>
      <w:marRight w:val="0"/>
      <w:marTop w:val="0"/>
      <w:marBottom w:val="0"/>
      <w:divBdr>
        <w:top w:val="none" w:sz="0" w:space="0" w:color="auto"/>
        <w:left w:val="none" w:sz="0" w:space="0" w:color="auto"/>
        <w:bottom w:val="none" w:sz="0" w:space="0" w:color="auto"/>
        <w:right w:val="none" w:sz="0" w:space="0" w:color="auto"/>
      </w:divBdr>
    </w:div>
    <w:div w:id="193425336">
      <w:bodyDiv w:val="1"/>
      <w:marLeft w:val="0"/>
      <w:marRight w:val="0"/>
      <w:marTop w:val="0"/>
      <w:marBottom w:val="0"/>
      <w:divBdr>
        <w:top w:val="none" w:sz="0" w:space="0" w:color="auto"/>
        <w:left w:val="none" w:sz="0" w:space="0" w:color="auto"/>
        <w:bottom w:val="none" w:sz="0" w:space="0" w:color="auto"/>
        <w:right w:val="none" w:sz="0" w:space="0" w:color="auto"/>
      </w:divBdr>
    </w:div>
    <w:div w:id="212080114">
      <w:bodyDiv w:val="1"/>
      <w:marLeft w:val="0"/>
      <w:marRight w:val="0"/>
      <w:marTop w:val="0"/>
      <w:marBottom w:val="0"/>
      <w:divBdr>
        <w:top w:val="none" w:sz="0" w:space="0" w:color="auto"/>
        <w:left w:val="none" w:sz="0" w:space="0" w:color="auto"/>
        <w:bottom w:val="none" w:sz="0" w:space="0" w:color="auto"/>
        <w:right w:val="none" w:sz="0" w:space="0" w:color="auto"/>
      </w:divBdr>
    </w:div>
    <w:div w:id="230819342">
      <w:bodyDiv w:val="1"/>
      <w:marLeft w:val="0"/>
      <w:marRight w:val="0"/>
      <w:marTop w:val="0"/>
      <w:marBottom w:val="0"/>
      <w:divBdr>
        <w:top w:val="none" w:sz="0" w:space="0" w:color="auto"/>
        <w:left w:val="none" w:sz="0" w:space="0" w:color="auto"/>
        <w:bottom w:val="none" w:sz="0" w:space="0" w:color="auto"/>
        <w:right w:val="none" w:sz="0" w:space="0" w:color="auto"/>
      </w:divBdr>
    </w:div>
    <w:div w:id="304430089">
      <w:bodyDiv w:val="1"/>
      <w:marLeft w:val="0"/>
      <w:marRight w:val="0"/>
      <w:marTop w:val="0"/>
      <w:marBottom w:val="0"/>
      <w:divBdr>
        <w:top w:val="none" w:sz="0" w:space="0" w:color="auto"/>
        <w:left w:val="none" w:sz="0" w:space="0" w:color="auto"/>
        <w:bottom w:val="none" w:sz="0" w:space="0" w:color="auto"/>
        <w:right w:val="none" w:sz="0" w:space="0" w:color="auto"/>
      </w:divBdr>
    </w:div>
    <w:div w:id="395662067">
      <w:bodyDiv w:val="1"/>
      <w:marLeft w:val="0"/>
      <w:marRight w:val="0"/>
      <w:marTop w:val="0"/>
      <w:marBottom w:val="0"/>
      <w:divBdr>
        <w:top w:val="none" w:sz="0" w:space="0" w:color="auto"/>
        <w:left w:val="none" w:sz="0" w:space="0" w:color="auto"/>
        <w:bottom w:val="none" w:sz="0" w:space="0" w:color="auto"/>
        <w:right w:val="none" w:sz="0" w:space="0" w:color="auto"/>
      </w:divBdr>
    </w:div>
    <w:div w:id="431125839">
      <w:bodyDiv w:val="1"/>
      <w:marLeft w:val="0"/>
      <w:marRight w:val="0"/>
      <w:marTop w:val="0"/>
      <w:marBottom w:val="0"/>
      <w:divBdr>
        <w:top w:val="none" w:sz="0" w:space="0" w:color="auto"/>
        <w:left w:val="none" w:sz="0" w:space="0" w:color="auto"/>
        <w:bottom w:val="none" w:sz="0" w:space="0" w:color="auto"/>
        <w:right w:val="none" w:sz="0" w:space="0" w:color="auto"/>
      </w:divBdr>
    </w:div>
    <w:div w:id="442306933">
      <w:bodyDiv w:val="1"/>
      <w:marLeft w:val="0"/>
      <w:marRight w:val="0"/>
      <w:marTop w:val="0"/>
      <w:marBottom w:val="0"/>
      <w:divBdr>
        <w:top w:val="none" w:sz="0" w:space="0" w:color="auto"/>
        <w:left w:val="none" w:sz="0" w:space="0" w:color="auto"/>
        <w:bottom w:val="none" w:sz="0" w:space="0" w:color="auto"/>
        <w:right w:val="none" w:sz="0" w:space="0" w:color="auto"/>
      </w:divBdr>
    </w:div>
    <w:div w:id="445008348">
      <w:bodyDiv w:val="1"/>
      <w:marLeft w:val="0"/>
      <w:marRight w:val="0"/>
      <w:marTop w:val="0"/>
      <w:marBottom w:val="0"/>
      <w:divBdr>
        <w:top w:val="none" w:sz="0" w:space="0" w:color="auto"/>
        <w:left w:val="none" w:sz="0" w:space="0" w:color="auto"/>
        <w:bottom w:val="none" w:sz="0" w:space="0" w:color="auto"/>
        <w:right w:val="none" w:sz="0" w:space="0" w:color="auto"/>
      </w:divBdr>
    </w:div>
    <w:div w:id="449513119">
      <w:bodyDiv w:val="1"/>
      <w:marLeft w:val="0"/>
      <w:marRight w:val="0"/>
      <w:marTop w:val="0"/>
      <w:marBottom w:val="0"/>
      <w:divBdr>
        <w:top w:val="none" w:sz="0" w:space="0" w:color="auto"/>
        <w:left w:val="none" w:sz="0" w:space="0" w:color="auto"/>
        <w:bottom w:val="none" w:sz="0" w:space="0" w:color="auto"/>
        <w:right w:val="none" w:sz="0" w:space="0" w:color="auto"/>
      </w:divBdr>
    </w:div>
    <w:div w:id="455830140">
      <w:bodyDiv w:val="1"/>
      <w:marLeft w:val="0"/>
      <w:marRight w:val="0"/>
      <w:marTop w:val="0"/>
      <w:marBottom w:val="0"/>
      <w:divBdr>
        <w:top w:val="none" w:sz="0" w:space="0" w:color="auto"/>
        <w:left w:val="none" w:sz="0" w:space="0" w:color="auto"/>
        <w:bottom w:val="none" w:sz="0" w:space="0" w:color="auto"/>
        <w:right w:val="none" w:sz="0" w:space="0" w:color="auto"/>
      </w:divBdr>
      <w:divsChild>
        <w:div w:id="1304844512">
          <w:marLeft w:val="0"/>
          <w:marRight w:val="0"/>
          <w:marTop w:val="0"/>
          <w:marBottom w:val="0"/>
          <w:divBdr>
            <w:top w:val="none" w:sz="0" w:space="0" w:color="auto"/>
            <w:left w:val="none" w:sz="0" w:space="0" w:color="auto"/>
            <w:bottom w:val="none" w:sz="0" w:space="0" w:color="auto"/>
            <w:right w:val="none" w:sz="0" w:space="0" w:color="auto"/>
          </w:divBdr>
          <w:divsChild>
            <w:div w:id="1576821389">
              <w:marLeft w:val="0"/>
              <w:marRight w:val="0"/>
              <w:marTop w:val="0"/>
              <w:marBottom w:val="0"/>
              <w:divBdr>
                <w:top w:val="none" w:sz="0" w:space="0" w:color="auto"/>
                <w:left w:val="none" w:sz="0" w:space="0" w:color="auto"/>
                <w:bottom w:val="none" w:sz="0" w:space="0" w:color="auto"/>
                <w:right w:val="none" w:sz="0" w:space="0" w:color="auto"/>
              </w:divBdr>
              <w:divsChild>
                <w:div w:id="1189296685">
                  <w:marLeft w:val="0"/>
                  <w:marRight w:val="0"/>
                  <w:marTop w:val="0"/>
                  <w:marBottom w:val="0"/>
                  <w:divBdr>
                    <w:top w:val="none" w:sz="0" w:space="0" w:color="auto"/>
                    <w:left w:val="none" w:sz="0" w:space="0" w:color="auto"/>
                    <w:bottom w:val="none" w:sz="0" w:space="0" w:color="auto"/>
                    <w:right w:val="none" w:sz="0" w:space="0" w:color="auto"/>
                  </w:divBdr>
                  <w:divsChild>
                    <w:div w:id="11838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417">
      <w:bodyDiv w:val="1"/>
      <w:marLeft w:val="0"/>
      <w:marRight w:val="0"/>
      <w:marTop w:val="0"/>
      <w:marBottom w:val="0"/>
      <w:divBdr>
        <w:top w:val="none" w:sz="0" w:space="0" w:color="auto"/>
        <w:left w:val="none" w:sz="0" w:space="0" w:color="auto"/>
        <w:bottom w:val="none" w:sz="0" w:space="0" w:color="auto"/>
        <w:right w:val="none" w:sz="0" w:space="0" w:color="auto"/>
      </w:divBdr>
    </w:div>
    <w:div w:id="491457872">
      <w:bodyDiv w:val="1"/>
      <w:marLeft w:val="0"/>
      <w:marRight w:val="0"/>
      <w:marTop w:val="0"/>
      <w:marBottom w:val="0"/>
      <w:divBdr>
        <w:top w:val="none" w:sz="0" w:space="0" w:color="auto"/>
        <w:left w:val="none" w:sz="0" w:space="0" w:color="auto"/>
        <w:bottom w:val="none" w:sz="0" w:space="0" w:color="auto"/>
        <w:right w:val="none" w:sz="0" w:space="0" w:color="auto"/>
      </w:divBdr>
      <w:divsChild>
        <w:div w:id="532840428">
          <w:marLeft w:val="0"/>
          <w:marRight w:val="0"/>
          <w:marTop w:val="0"/>
          <w:marBottom w:val="0"/>
          <w:divBdr>
            <w:top w:val="none" w:sz="0" w:space="0" w:color="auto"/>
            <w:left w:val="none" w:sz="0" w:space="0" w:color="auto"/>
            <w:bottom w:val="none" w:sz="0" w:space="0" w:color="auto"/>
            <w:right w:val="none" w:sz="0" w:space="0" w:color="auto"/>
          </w:divBdr>
          <w:divsChild>
            <w:div w:id="1522819470">
              <w:marLeft w:val="0"/>
              <w:marRight w:val="0"/>
              <w:marTop w:val="0"/>
              <w:marBottom w:val="0"/>
              <w:divBdr>
                <w:top w:val="none" w:sz="0" w:space="0" w:color="auto"/>
                <w:left w:val="none" w:sz="0" w:space="0" w:color="auto"/>
                <w:bottom w:val="none" w:sz="0" w:space="0" w:color="auto"/>
                <w:right w:val="none" w:sz="0" w:space="0" w:color="auto"/>
              </w:divBdr>
              <w:divsChild>
                <w:div w:id="677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1557">
      <w:bodyDiv w:val="1"/>
      <w:marLeft w:val="0"/>
      <w:marRight w:val="0"/>
      <w:marTop w:val="0"/>
      <w:marBottom w:val="0"/>
      <w:divBdr>
        <w:top w:val="none" w:sz="0" w:space="0" w:color="auto"/>
        <w:left w:val="none" w:sz="0" w:space="0" w:color="auto"/>
        <w:bottom w:val="none" w:sz="0" w:space="0" w:color="auto"/>
        <w:right w:val="none" w:sz="0" w:space="0" w:color="auto"/>
      </w:divBdr>
      <w:divsChild>
        <w:div w:id="860433031">
          <w:marLeft w:val="0"/>
          <w:marRight w:val="0"/>
          <w:marTop w:val="0"/>
          <w:marBottom w:val="0"/>
          <w:divBdr>
            <w:top w:val="none" w:sz="0" w:space="0" w:color="auto"/>
            <w:left w:val="none" w:sz="0" w:space="0" w:color="auto"/>
            <w:bottom w:val="none" w:sz="0" w:space="0" w:color="auto"/>
            <w:right w:val="none" w:sz="0" w:space="0" w:color="auto"/>
          </w:divBdr>
          <w:divsChild>
            <w:div w:id="1773937161">
              <w:marLeft w:val="0"/>
              <w:marRight w:val="0"/>
              <w:marTop w:val="0"/>
              <w:marBottom w:val="0"/>
              <w:divBdr>
                <w:top w:val="none" w:sz="0" w:space="0" w:color="auto"/>
                <w:left w:val="none" w:sz="0" w:space="0" w:color="auto"/>
                <w:bottom w:val="none" w:sz="0" w:space="0" w:color="auto"/>
                <w:right w:val="none" w:sz="0" w:space="0" w:color="auto"/>
              </w:divBdr>
              <w:divsChild>
                <w:div w:id="374425284">
                  <w:marLeft w:val="0"/>
                  <w:marRight w:val="0"/>
                  <w:marTop w:val="0"/>
                  <w:marBottom w:val="0"/>
                  <w:divBdr>
                    <w:top w:val="none" w:sz="0" w:space="0" w:color="auto"/>
                    <w:left w:val="none" w:sz="0" w:space="0" w:color="auto"/>
                    <w:bottom w:val="none" w:sz="0" w:space="0" w:color="auto"/>
                    <w:right w:val="none" w:sz="0" w:space="0" w:color="auto"/>
                  </w:divBdr>
                  <w:divsChild>
                    <w:div w:id="15640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9350">
      <w:bodyDiv w:val="1"/>
      <w:marLeft w:val="0"/>
      <w:marRight w:val="0"/>
      <w:marTop w:val="0"/>
      <w:marBottom w:val="0"/>
      <w:divBdr>
        <w:top w:val="none" w:sz="0" w:space="0" w:color="auto"/>
        <w:left w:val="none" w:sz="0" w:space="0" w:color="auto"/>
        <w:bottom w:val="none" w:sz="0" w:space="0" w:color="auto"/>
        <w:right w:val="none" w:sz="0" w:space="0" w:color="auto"/>
      </w:divBdr>
    </w:div>
    <w:div w:id="508064512">
      <w:bodyDiv w:val="1"/>
      <w:marLeft w:val="0"/>
      <w:marRight w:val="0"/>
      <w:marTop w:val="0"/>
      <w:marBottom w:val="0"/>
      <w:divBdr>
        <w:top w:val="none" w:sz="0" w:space="0" w:color="auto"/>
        <w:left w:val="none" w:sz="0" w:space="0" w:color="auto"/>
        <w:bottom w:val="none" w:sz="0" w:space="0" w:color="auto"/>
        <w:right w:val="none" w:sz="0" w:space="0" w:color="auto"/>
      </w:divBdr>
    </w:div>
    <w:div w:id="535043745">
      <w:bodyDiv w:val="1"/>
      <w:marLeft w:val="0"/>
      <w:marRight w:val="0"/>
      <w:marTop w:val="0"/>
      <w:marBottom w:val="0"/>
      <w:divBdr>
        <w:top w:val="none" w:sz="0" w:space="0" w:color="auto"/>
        <w:left w:val="none" w:sz="0" w:space="0" w:color="auto"/>
        <w:bottom w:val="none" w:sz="0" w:space="0" w:color="auto"/>
        <w:right w:val="none" w:sz="0" w:space="0" w:color="auto"/>
      </w:divBdr>
    </w:div>
    <w:div w:id="551045312">
      <w:bodyDiv w:val="1"/>
      <w:marLeft w:val="0"/>
      <w:marRight w:val="0"/>
      <w:marTop w:val="0"/>
      <w:marBottom w:val="0"/>
      <w:divBdr>
        <w:top w:val="none" w:sz="0" w:space="0" w:color="auto"/>
        <w:left w:val="none" w:sz="0" w:space="0" w:color="auto"/>
        <w:bottom w:val="none" w:sz="0" w:space="0" w:color="auto"/>
        <w:right w:val="none" w:sz="0" w:space="0" w:color="auto"/>
      </w:divBdr>
    </w:div>
    <w:div w:id="589855725">
      <w:bodyDiv w:val="1"/>
      <w:marLeft w:val="0"/>
      <w:marRight w:val="0"/>
      <w:marTop w:val="0"/>
      <w:marBottom w:val="0"/>
      <w:divBdr>
        <w:top w:val="none" w:sz="0" w:space="0" w:color="auto"/>
        <w:left w:val="none" w:sz="0" w:space="0" w:color="auto"/>
        <w:bottom w:val="none" w:sz="0" w:space="0" w:color="auto"/>
        <w:right w:val="none" w:sz="0" w:space="0" w:color="auto"/>
      </w:divBdr>
    </w:div>
    <w:div w:id="647132441">
      <w:bodyDiv w:val="1"/>
      <w:marLeft w:val="0"/>
      <w:marRight w:val="0"/>
      <w:marTop w:val="0"/>
      <w:marBottom w:val="0"/>
      <w:divBdr>
        <w:top w:val="none" w:sz="0" w:space="0" w:color="auto"/>
        <w:left w:val="none" w:sz="0" w:space="0" w:color="auto"/>
        <w:bottom w:val="none" w:sz="0" w:space="0" w:color="auto"/>
        <w:right w:val="none" w:sz="0" w:space="0" w:color="auto"/>
      </w:divBdr>
    </w:div>
    <w:div w:id="732388772">
      <w:bodyDiv w:val="1"/>
      <w:marLeft w:val="0"/>
      <w:marRight w:val="0"/>
      <w:marTop w:val="0"/>
      <w:marBottom w:val="0"/>
      <w:divBdr>
        <w:top w:val="none" w:sz="0" w:space="0" w:color="auto"/>
        <w:left w:val="none" w:sz="0" w:space="0" w:color="auto"/>
        <w:bottom w:val="none" w:sz="0" w:space="0" w:color="auto"/>
        <w:right w:val="none" w:sz="0" w:space="0" w:color="auto"/>
      </w:divBdr>
    </w:div>
    <w:div w:id="736316696">
      <w:bodyDiv w:val="1"/>
      <w:marLeft w:val="0"/>
      <w:marRight w:val="0"/>
      <w:marTop w:val="0"/>
      <w:marBottom w:val="0"/>
      <w:divBdr>
        <w:top w:val="none" w:sz="0" w:space="0" w:color="auto"/>
        <w:left w:val="none" w:sz="0" w:space="0" w:color="auto"/>
        <w:bottom w:val="none" w:sz="0" w:space="0" w:color="auto"/>
        <w:right w:val="none" w:sz="0" w:space="0" w:color="auto"/>
      </w:divBdr>
    </w:div>
    <w:div w:id="759176573">
      <w:bodyDiv w:val="1"/>
      <w:marLeft w:val="0"/>
      <w:marRight w:val="0"/>
      <w:marTop w:val="0"/>
      <w:marBottom w:val="0"/>
      <w:divBdr>
        <w:top w:val="none" w:sz="0" w:space="0" w:color="auto"/>
        <w:left w:val="none" w:sz="0" w:space="0" w:color="auto"/>
        <w:bottom w:val="none" w:sz="0" w:space="0" w:color="auto"/>
        <w:right w:val="none" w:sz="0" w:space="0" w:color="auto"/>
      </w:divBdr>
    </w:div>
    <w:div w:id="760563130">
      <w:bodyDiv w:val="1"/>
      <w:marLeft w:val="0"/>
      <w:marRight w:val="0"/>
      <w:marTop w:val="0"/>
      <w:marBottom w:val="0"/>
      <w:divBdr>
        <w:top w:val="none" w:sz="0" w:space="0" w:color="auto"/>
        <w:left w:val="none" w:sz="0" w:space="0" w:color="auto"/>
        <w:bottom w:val="none" w:sz="0" w:space="0" w:color="auto"/>
        <w:right w:val="none" w:sz="0" w:space="0" w:color="auto"/>
      </w:divBdr>
    </w:div>
    <w:div w:id="762533305">
      <w:bodyDiv w:val="1"/>
      <w:marLeft w:val="0"/>
      <w:marRight w:val="0"/>
      <w:marTop w:val="0"/>
      <w:marBottom w:val="0"/>
      <w:divBdr>
        <w:top w:val="none" w:sz="0" w:space="0" w:color="auto"/>
        <w:left w:val="none" w:sz="0" w:space="0" w:color="auto"/>
        <w:bottom w:val="none" w:sz="0" w:space="0" w:color="auto"/>
        <w:right w:val="none" w:sz="0" w:space="0" w:color="auto"/>
      </w:divBdr>
    </w:div>
    <w:div w:id="789862483">
      <w:bodyDiv w:val="1"/>
      <w:marLeft w:val="0"/>
      <w:marRight w:val="0"/>
      <w:marTop w:val="0"/>
      <w:marBottom w:val="0"/>
      <w:divBdr>
        <w:top w:val="none" w:sz="0" w:space="0" w:color="auto"/>
        <w:left w:val="none" w:sz="0" w:space="0" w:color="auto"/>
        <w:bottom w:val="none" w:sz="0" w:space="0" w:color="auto"/>
        <w:right w:val="none" w:sz="0" w:space="0" w:color="auto"/>
      </w:divBdr>
    </w:div>
    <w:div w:id="836379908">
      <w:bodyDiv w:val="1"/>
      <w:marLeft w:val="0"/>
      <w:marRight w:val="0"/>
      <w:marTop w:val="0"/>
      <w:marBottom w:val="0"/>
      <w:divBdr>
        <w:top w:val="none" w:sz="0" w:space="0" w:color="auto"/>
        <w:left w:val="none" w:sz="0" w:space="0" w:color="auto"/>
        <w:bottom w:val="none" w:sz="0" w:space="0" w:color="auto"/>
        <w:right w:val="none" w:sz="0" w:space="0" w:color="auto"/>
      </w:divBdr>
    </w:div>
    <w:div w:id="848638197">
      <w:bodyDiv w:val="1"/>
      <w:marLeft w:val="0"/>
      <w:marRight w:val="0"/>
      <w:marTop w:val="0"/>
      <w:marBottom w:val="0"/>
      <w:divBdr>
        <w:top w:val="none" w:sz="0" w:space="0" w:color="auto"/>
        <w:left w:val="none" w:sz="0" w:space="0" w:color="auto"/>
        <w:bottom w:val="none" w:sz="0" w:space="0" w:color="auto"/>
        <w:right w:val="none" w:sz="0" w:space="0" w:color="auto"/>
      </w:divBdr>
    </w:div>
    <w:div w:id="849639999">
      <w:bodyDiv w:val="1"/>
      <w:marLeft w:val="0"/>
      <w:marRight w:val="0"/>
      <w:marTop w:val="0"/>
      <w:marBottom w:val="0"/>
      <w:divBdr>
        <w:top w:val="none" w:sz="0" w:space="0" w:color="auto"/>
        <w:left w:val="none" w:sz="0" w:space="0" w:color="auto"/>
        <w:bottom w:val="none" w:sz="0" w:space="0" w:color="auto"/>
        <w:right w:val="none" w:sz="0" w:space="0" w:color="auto"/>
      </w:divBdr>
    </w:div>
    <w:div w:id="854617010">
      <w:bodyDiv w:val="1"/>
      <w:marLeft w:val="0"/>
      <w:marRight w:val="0"/>
      <w:marTop w:val="0"/>
      <w:marBottom w:val="0"/>
      <w:divBdr>
        <w:top w:val="none" w:sz="0" w:space="0" w:color="auto"/>
        <w:left w:val="none" w:sz="0" w:space="0" w:color="auto"/>
        <w:bottom w:val="none" w:sz="0" w:space="0" w:color="auto"/>
        <w:right w:val="none" w:sz="0" w:space="0" w:color="auto"/>
      </w:divBdr>
    </w:div>
    <w:div w:id="859051439">
      <w:bodyDiv w:val="1"/>
      <w:marLeft w:val="0"/>
      <w:marRight w:val="0"/>
      <w:marTop w:val="0"/>
      <w:marBottom w:val="0"/>
      <w:divBdr>
        <w:top w:val="none" w:sz="0" w:space="0" w:color="auto"/>
        <w:left w:val="none" w:sz="0" w:space="0" w:color="auto"/>
        <w:bottom w:val="none" w:sz="0" w:space="0" w:color="auto"/>
        <w:right w:val="none" w:sz="0" w:space="0" w:color="auto"/>
      </w:divBdr>
    </w:div>
    <w:div w:id="875390609">
      <w:bodyDiv w:val="1"/>
      <w:marLeft w:val="0"/>
      <w:marRight w:val="0"/>
      <w:marTop w:val="0"/>
      <w:marBottom w:val="0"/>
      <w:divBdr>
        <w:top w:val="none" w:sz="0" w:space="0" w:color="auto"/>
        <w:left w:val="none" w:sz="0" w:space="0" w:color="auto"/>
        <w:bottom w:val="none" w:sz="0" w:space="0" w:color="auto"/>
        <w:right w:val="none" w:sz="0" w:space="0" w:color="auto"/>
      </w:divBdr>
    </w:div>
    <w:div w:id="924414048">
      <w:bodyDiv w:val="1"/>
      <w:marLeft w:val="0"/>
      <w:marRight w:val="0"/>
      <w:marTop w:val="0"/>
      <w:marBottom w:val="0"/>
      <w:divBdr>
        <w:top w:val="none" w:sz="0" w:space="0" w:color="auto"/>
        <w:left w:val="none" w:sz="0" w:space="0" w:color="auto"/>
        <w:bottom w:val="none" w:sz="0" w:space="0" w:color="auto"/>
        <w:right w:val="none" w:sz="0" w:space="0" w:color="auto"/>
      </w:divBdr>
    </w:div>
    <w:div w:id="948896087">
      <w:bodyDiv w:val="1"/>
      <w:marLeft w:val="0"/>
      <w:marRight w:val="0"/>
      <w:marTop w:val="0"/>
      <w:marBottom w:val="0"/>
      <w:divBdr>
        <w:top w:val="none" w:sz="0" w:space="0" w:color="auto"/>
        <w:left w:val="none" w:sz="0" w:space="0" w:color="auto"/>
        <w:bottom w:val="none" w:sz="0" w:space="0" w:color="auto"/>
        <w:right w:val="none" w:sz="0" w:space="0" w:color="auto"/>
      </w:divBdr>
    </w:div>
    <w:div w:id="969479910">
      <w:bodyDiv w:val="1"/>
      <w:marLeft w:val="0"/>
      <w:marRight w:val="0"/>
      <w:marTop w:val="0"/>
      <w:marBottom w:val="0"/>
      <w:divBdr>
        <w:top w:val="none" w:sz="0" w:space="0" w:color="auto"/>
        <w:left w:val="none" w:sz="0" w:space="0" w:color="auto"/>
        <w:bottom w:val="none" w:sz="0" w:space="0" w:color="auto"/>
        <w:right w:val="none" w:sz="0" w:space="0" w:color="auto"/>
      </w:divBdr>
    </w:div>
    <w:div w:id="971986446">
      <w:bodyDiv w:val="1"/>
      <w:marLeft w:val="0"/>
      <w:marRight w:val="0"/>
      <w:marTop w:val="0"/>
      <w:marBottom w:val="0"/>
      <w:divBdr>
        <w:top w:val="none" w:sz="0" w:space="0" w:color="auto"/>
        <w:left w:val="none" w:sz="0" w:space="0" w:color="auto"/>
        <w:bottom w:val="none" w:sz="0" w:space="0" w:color="auto"/>
        <w:right w:val="none" w:sz="0" w:space="0" w:color="auto"/>
      </w:divBdr>
    </w:div>
    <w:div w:id="983197068">
      <w:bodyDiv w:val="1"/>
      <w:marLeft w:val="0"/>
      <w:marRight w:val="0"/>
      <w:marTop w:val="0"/>
      <w:marBottom w:val="0"/>
      <w:divBdr>
        <w:top w:val="none" w:sz="0" w:space="0" w:color="auto"/>
        <w:left w:val="none" w:sz="0" w:space="0" w:color="auto"/>
        <w:bottom w:val="none" w:sz="0" w:space="0" w:color="auto"/>
        <w:right w:val="none" w:sz="0" w:space="0" w:color="auto"/>
      </w:divBdr>
    </w:div>
    <w:div w:id="992567999">
      <w:bodyDiv w:val="1"/>
      <w:marLeft w:val="0"/>
      <w:marRight w:val="0"/>
      <w:marTop w:val="0"/>
      <w:marBottom w:val="0"/>
      <w:divBdr>
        <w:top w:val="none" w:sz="0" w:space="0" w:color="auto"/>
        <w:left w:val="none" w:sz="0" w:space="0" w:color="auto"/>
        <w:bottom w:val="none" w:sz="0" w:space="0" w:color="auto"/>
        <w:right w:val="none" w:sz="0" w:space="0" w:color="auto"/>
      </w:divBdr>
    </w:div>
    <w:div w:id="1000767137">
      <w:bodyDiv w:val="1"/>
      <w:marLeft w:val="0"/>
      <w:marRight w:val="0"/>
      <w:marTop w:val="0"/>
      <w:marBottom w:val="0"/>
      <w:divBdr>
        <w:top w:val="none" w:sz="0" w:space="0" w:color="auto"/>
        <w:left w:val="none" w:sz="0" w:space="0" w:color="auto"/>
        <w:bottom w:val="none" w:sz="0" w:space="0" w:color="auto"/>
        <w:right w:val="none" w:sz="0" w:space="0" w:color="auto"/>
      </w:divBdr>
    </w:div>
    <w:div w:id="1015495724">
      <w:bodyDiv w:val="1"/>
      <w:marLeft w:val="0"/>
      <w:marRight w:val="0"/>
      <w:marTop w:val="0"/>
      <w:marBottom w:val="0"/>
      <w:divBdr>
        <w:top w:val="none" w:sz="0" w:space="0" w:color="auto"/>
        <w:left w:val="none" w:sz="0" w:space="0" w:color="auto"/>
        <w:bottom w:val="none" w:sz="0" w:space="0" w:color="auto"/>
        <w:right w:val="none" w:sz="0" w:space="0" w:color="auto"/>
      </w:divBdr>
    </w:div>
    <w:div w:id="1020396611">
      <w:bodyDiv w:val="1"/>
      <w:marLeft w:val="0"/>
      <w:marRight w:val="0"/>
      <w:marTop w:val="0"/>
      <w:marBottom w:val="0"/>
      <w:divBdr>
        <w:top w:val="none" w:sz="0" w:space="0" w:color="auto"/>
        <w:left w:val="none" w:sz="0" w:space="0" w:color="auto"/>
        <w:bottom w:val="none" w:sz="0" w:space="0" w:color="auto"/>
        <w:right w:val="none" w:sz="0" w:space="0" w:color="auto"/>
      </w:divBdr>
    </w:div>
    <w:div w:id="1036464853">
      <w:bodyDiv w:val="1"/>
      <w:marLeft w:val="0"/>
      <w:marRight w:val="0"/>
      <w:marTop w:val="0"/>
      <w:marBottom w:val="0"/>
      <w:divBdr>
        <w:top w:val="none" w:sz="0" w:space="0" w:color="auto"/>
        <w:left w:val="none" w:sz="0" w:space="0" w:color="auto"/>
        <w:bottom w:val="none" w:sz="0" w:space="0" w:color="auto"/>
        <w:right w:val="none" w:sz="0" w:space="0" w:color="auto"/>
      </w:divBdr>
    </w:div>
    <w:div w:id="1044912514">
      <w:bodyDiv w:val="1"/>
      <w:marLeft w:val="0"/>
      <w:marRight w:val="0"/>
      <w:marTop w:val="0"/>
      <w:marBottom w:val="0"/>
      <w:divBdr>
        <w:top w:val="none" w:sz="0" w:space="0" w:color="auto"/>
        <w:left w:val="none" w:sz="0" w:space="0" w:color="auto"/>
        <w:bottom w:val="none" w:sz="0" w:space="0" w:color="auto"/>
        <w:right w:val="none" w:sz="0" w:space="0" w:color="auto"/>
      </w:divBdr>
    </w:div>
    <w:div w:id="1047725271">
      <w:bodyDiv w:val="1"/>
      <w:marLeft w:val="0"/>
      <w:marRight w:val="0"/>
      <w:marTop w:val="0"/>
      <w:marBottom w:val="0"/>
      <w:divBdr>
        <w:top w:val="none" w:sz="0" w:space="0" w:color="auto"/>
        <w:left w:val="none" w:sz="0" w:space="0" w:color="auto"/>
        <w:bottom w:val="none" w:sz="0" w:space="0" w:color="auto"/>
        <w:right w:val="none" w:sz="0" w:space="0" w:color="auto"/>
      </w:divBdr>
    </w:div>
    <w:div w:id="1079133810">
      <w:bodyDiv w:val="1"/>
      <w:marLeft w:val="0"/>
      <w:marRight w:val="0"/>
      <w:marTop w:val="0"/>
      <w:marBottom w:val="0"/>
      <w:divBdr>
        <w:top w:val="none" w:sz="0" w:space="0" w:color="auto"/>
        <w:left w:val="none" w:sz="0" w:space="0" w:color="auto"/>
        <w:bottom w:val="none" w:sz="0" w:space="0" w:color="auto"/>
        <w:right w:val="none" w:sz="0" w:space="0" w:color="auto"/>
      </w:divBdr>
    </w:div>
    <w:div w:id="1113474554">
      <w:bodyDiv w:val="1"/>
      <w:marLeft w:val="0"/>
      <w:marRight w:val="0"/>
      <w:marTop w:val="0"/>
      <w:marBottom w:val="0"/>
      <w:divBdr>
        <w:top w:val="none" w:sz="0" w:space="0" w:color="auto"/>
        <w:left w:val="none" w:sz="0" w:space="0" w:color="auto"/>
        <w:bottom w:val="none" w:sz="0" w:space="0" w:color="auto"/>
        <w:right w:val="none" w:sz="0" w:space="0" w:color="auto"/>
      </w:divBdr>
    </w:div>
    <w:div w:id="1121263134">
      <w:bodyDiv w:val="1"/>
      <w:marLeft w:val="0"/>
      <w:marRight w:val="0"/>
      <w:marTop w:val="0"/>
      <w:marBottom w:val="0"/>
      <w:divBdr>
        <w:top w:val="none" w:sz="0" w:space="0" w:color="auto"/>
        <w:left w:val="none" w:sz="0" w:space="0" w:color="auto"/>
        <w:bottom w:val="none" w:sz="0" w:space="0" w:color="auto"/>
        <w:right w:val="none" w:sz="0" w:space="0" w:color="auto"/>
      </w:divBdr>
    </w:div>
    <w:div w:id="1149245643">
      <w:bodyDiv w:val="1"/>
      <w:marLeft w:val="0"/>
      <w:marRight w:val="0"/>
      <w:marTop w:val="0"/>
      <w:marBottom w:val="0"/>
      <w:divBdr>
        <w:top w:val="none" w:sz="0" w:space="0" w:color="auto"/>
        <w:left w:val="none" w:sz="0" w:space="0" w:color="auto"/>
        <w:bottom w:val="none" w:sz="0" w:space="0" w:color="auto"/>
        <w:right w:val="none" w:sz="0" w:space="0" w:color="auto"/>
      </w:divBdr>
    </w:div>
    <w:div w:id="1165629872">
      <w:bodyDiv w:val="1"/>
      <w:marLeft w:val="0"/>
      <w:marRight w:val="0"/>
      <w:marTop w:val="0"/>
      <w:marBottom w:val="0"/>
      <w:divBdr>
        <w:top w:val="none" w:sz="0" w:space="0" w:color="auto"/>
        <w:left w:val="none" w:sz="0" w:space="0" w:color="auto"/>
        <w:bottom w:val="none" w:sz="0" w:space="0" w:color="auto"/>
        <w:right w:val="none" w:sz="0" w:space="0" w:color="auto"/>
      </w:divBdr>
    </w:div>
    <w:div w:id="1181967146">
      <w:bodyDiv w:val="1"/>
      <w:marLeft w:val="0"/>
      <w:marRight w:val="0"/>
      <w:marTop w:val="0"/>
      <w:marBottom w:val="0"/>
      <w:divBdr>
        <w:top w:val="none" w:sz="0" w:space="0" w:color="auto"/>
        <w:left w:val="none" w:sz="0" w:space="0" w:color="auto"/>
        <w:bottom w:val="none" w:sz="0" w:space="0" w:color="auto"/>
        <w:right w:val="none" w:sz="0" w:space="0" w:color="auto"/>
      </w:divBdr>
    </w:div>
    <w:div w:id="1182428586">
      <w:bodyDiv w:val="1"/>
      <w:marLeft w:val="0"/>
      <w:marRight w:val="0"/>
      <w:marTop w:val="0"/>
      <w:marBottom w:val="0"/>
      <w:divBdr>
        <w:top w:val="none" w:sz="0" w:space="0" w:color="auto"/>
        <w:left w:val="none" w:sz="0" w:space="0" w:color="auto"/>
        <w:bottom w:val="none" w:sz="0" w:space="0" w:color="auto"/>
        <w:right w:val="none" w:sz="0" w:space="0" w:color="auto"/>
      </w:divBdr>
    </w:div>
    <w:div w:id="1191576553">
      <w:bodyDiv w:val="1"/>
      <w:marLeft w:val="0"/>
      <w:marRight w:val="0"/>
      <w:marTop w:val="0"/>
      <w:marBottom w:val="0"/>
      <w:divBdr>
        <w:top w:val="none" w:sz="0" w:space="0" w:color="auto"/>
        <w:left w:val="none" w:sz="0" w:space="0" w:color="auto"/>
        <w:bottom w:val="none" w:sz="0" w:space="0" w:color="auto"/>
        <w:right w:val="none" w:sz="0" w:space="0" w:color="auto"/>
      </w:divBdr>
    </w:div>
    <w:div w:id="1201474301">
      <w:bodyDiv w:val="1"/>
      <w:marLeft w:val="0"/>
      <w:marRight w:val="0"/>
      <w:marTop w:val="0"/>
      <w:marBottom w:val="0"/>
      <w:divBdr>
        <w:top w:val="none" w:sz="0" w:space="0" w:color="auto"/>
        <w:left w:val="none" w:sz="0" w:space="0" w:color="auto"/>
        <w:bottom w:val="none" w:sz="0" w:space="0" w:color="auto"/>
        <w:right w:val="none" w:sz="0" w:space="0" w:color="auto"/>
      </w:divBdr>
    </w:div>
    <w:div w:id="1212185354">
      <w:bodyDiv w:val="1"/>
      <w:marLeft w:val="0"/>
      <w:marRight w:val="0"/>
      <w:marTop w:val="0"/>
      <w:marBottom w:val="0"/>
      <w:divBdr>
        <w:top w:val="none" w:sz="0" w:space="0" w:color="auto"/>
        <w:left w:val="none" w:sz="0" w:space="0" w:color="auto"/>
        <w:bottom w:val="none" w:sz="0" w:space="0" w:color="auto"/>
        <w:right w:val="none" w:sz="0" w:space="0" w:color="auto"/>
      </w:divBdr>
    </w:div>
    <w:div w:id="1222714365">
      <w:bodyDiv w:val="1"/>
      <w:marLeft w:val="0"/>
      <w:marRight w:val="0"/>
      <w:marTop w:val="0"/>
      <w:marBottom w:val="0"/>
      <w:divBdr>
        <w:top w:val="none" w:sz="0" w:space="0" w:color="auto"/>
        <w:left w:val="none" w:sz="0" w:space="0" w:color="auto"/>
        <w:bottom w:val="none" w:sz="0" w:space="0" w:color="auto"/>
        <w:right w:val="none" w:sz="0" w:space="0" w:color="auto"/>
      </w:divBdr>
    </w:div>
    <w:div w:id="1223755124">
      <w:bodyDiv w:val="1"/>
      <w:marLeft w:val="0"/>
      <w:marRight w:val="0"/>
      <w:marTop w:val="0"/>
      <w:marBottom w:val="0"/>
      <w:divBdr>
        <w:top w:val="none" w:sz="0" w:space="0" w:color="auto"/>
        <w:left w:val="none" w:sz="0" w:space="0" w:color="auto"/>
        <w:bottom w:val="none" w:sz="0" w:space="0" w:color="auto"/>
        <w:right w:val="none" w:sz="0" w:space="0" w:color="auto"/>
      </w:divBdr>
    </w:div>
    <w:div w:id="1247307011">
      <w:bodyDiv w:val="1"/>
      <w:marLeft w:val="0"/>
      <w:marRight w:val="0"/>
      <w:marTop w:val="0"/>
      <w:marBottom w:val="0"/>
      <w:divBdr>
        <w:top w:val="none" w:sz="0" w:space="0" w:color="auto"/>
        <w:left w:val="none" w:sz="0" w:space="0" w:color="auto"/>
        <w:bottom w:val="none" w:sz="0" w:space="0" w:color="auto"/>
        <w:right w:val="none" w:sz="0" w:space="0" w:color="auto"/>
      </w:divBdr>
    </w:div>
    <w:div w:id="1256210286">
      <w:bodyDiv w:val="1"/>
      <w:marLeft w:val="0"/>
      <w:marRight w:val="0"/>
      <w:marTop w:val="0"/>
      <w:marBottom w:val="0"/>
      <w:divBdr>
        <w:top w:val="none" w:sz="0" w:space="0" w:color="auto"/>
        <w:left w:val="none" w:sz="0" w:space="0" w:color="auto"/>
        <w:bottom w:val="none" w:sz="0" w:space="0" w:color="auto"/>
        <w:right w:val="none" w:sz="0" w:space="0" w:color="auto"/>
      </w:divBdr>
    </w:div>
    <w:div w:id="1281229865">
      <w:bodyDiv w:val="1"/>
      <w:marLeft w:val="0"/>
      <w:marRight w:val="0"/>
      <w:marTop w:val="0"/>
      <w:marBottom w:val="0"/>
      <w:divBdr>
        <w:top w:val="none" w:sz="0" w:space="0" w:color="auto"/>
        <w:left w:val="none" w:sz="0" w:space="0" w:color="auto"/>
        <w:bottom w:val="none" w:sz="0" w:space="0" w:color="auto"/>
        <w:right w:val="none" w:sz="0" w:space="0" w:color="auto"/>
      </w:divBdr>
    </w:div>
    <w:div w:id="1282498957">
      <w:bodyDiv w:val="1"/>
      <w:marLeft w:val="0"/>
      <w:marRight w:val="0"/>
      <w:marTop w:val="0"/>
      <w:marBottom w:val="0"/>
      <w:divBdr>
        <w:top w:val="none" w:sz="0" w:space="0" w:color="auto"/>
        <w:left w:val="none" w:sz="0" w:space="0" w:color="auto"/>
        <w:bottom w:val="none" w:sz="0" w:space="0" w:color="auto"/>
        <w:right w:val="none" w:sz="0" w:space="0" w:color="auto"/>
      </w:divBdr>
    </w:div>
    <w:div w:id="1304971531">
      <w:bodyDiv w:val="1"/>
      <w:marLeft w:val="0"/>
      <w:marRight w:val="0"/>
      <w:marTop w:val="0"/>
      <w:marBottom w:val="0"/>
      <w:divBdr>
        <w:top w:val="none" w:sz="0" w:space="0" w:color="auto"/>
        <w:left w:val="none" w:sz="0" w:space="0" w:color="auto"/>
        <w:bottom w:val="none" w:sz="0" w:space="0" w:color="auto"/>
        <w:right w:val="none" w:sz="0" w:space="0" w:color="auto"/>
      </w:divBdr>
    </w:div>
    <w:div w:id="1308823857">
      <w:bodyDiv w:val="1"/>
      <w:marLeft w:val="0"/>
      <w:marRight w:val="0"/>
      <w:marTop w:val="0"/>
      <w:marBottom w:val="0"/>
      <w:divBdr>
        <w:top w:val="none" w:sz="0" w:space="0" w:color="auto"/>
        <w:left w:val="none" w:sz="0" w:space="0" w:color="auto"/>
        <w:bottom w:val="none" w:sz="0" w:space="0" w:color="auto"/>
        <w:right w:val="none" w:sz="0" w:space="0" w:color="auto"/>
      </w:divBdr>
    </w:div>
    <w:div w:id="1312641731">
      <w:bodyDiv w:val="1"/>
      <w:marLeft w:val="0"/>
      <w:marRight w:val="0"/>
      <w:marTop w:val="0"/>
      <w:marBottom w:val="0"/>
      <w:divBdr>
        <w:top w:val="none" w:sz="0" w:space="0" w:color="auto"/>
        <w:left w:val="none" w:sz="0" w:space="0" w:color="auto"/>
        <w:bottom w:val="none" w:sz="0" w:space="0" w:color="auto"/>
        <w:right w:val="none" w:sz="0" w:space="0" w:color="auto"/>
      </w:divBdr>
    </w:div>
    <w:div w:id="1321959170">
      <w:bodyDiv w:val="1"/>
      <w:marLeft w:val="0"/>
      <w:marRight w:val="0"/>
      <w:marTop w:val="0"/>
      <w:marBottom w:val="0"/>
      <w:divBdr>
        <w:top w:val="none" w:sz="0" w:space="0" w:color="auto"/>
        <w:left w:val="none" w:sz="0" w:space="0" w:color="auto"/>
        <w:bottom w:val="none" w:sz="0" w:space="0" w:color="auto"/>
        <w:right w:val="none" w:sz="0" w:space="0" w:color="auto"/>
      </w:divBdr>
    </w:div>
    <w:div w:id="1323121750">
      <w:bodyDiv w:val="1"/>
      <w:marLeft w:val="0"/>
      <w:marRight w:val="0"/>
      <w:marTop w:val="0"/>
      <w:marBottom w:val="0"/>
      <w:divBdr>
        <w:top w:val="none" w:sz="0" w:space="0" w:color="auto"/>
        <w:left w:val="none" w:sz="0" w:space="0" w:color="auto"/>
        <w:bottom w:val="none" w:sz="0" w:space="0" w:color="auto"/>
        <w:right w:val="none" w:sz="0" w:space="0" w:color="auto"/>
      </w:divBdr>
    </w:div>
    <w:div w:id="1342049122">
      <w:bodyDiv w:val="1"/>
      <w:marLeft w:val="0"/>
      <w:marRight w:val="0"/>
      <w:marTop w:val="0"/>
      <w:marBottom w:val="0"/>
      <w:divBdr>
        <w:top w:val="none" w:sz="0" w:space="0" w:color="auto"/>
        <w:left w:val="none" w:sz="0" w:space="0" w:color="auto"/>
        <w:bottom w:val="none" w:sz="0" w:space="0" w:color="auto"/>
        <w:right w:val="none" w:sz="0" w:space="0" w:color="auto"/>
      </w:divBdr>
    </w:div>
    <w:div w:id="1349138233">
      <w:bodyDiv w:val="1"/>
      <w:marLeft w:val="0"/>
      <w:marRight w:val="0"/>
      <w:marTop w:val="0"/>
      <w:marBottom w:val="0"/>
      <w:divBdr>
        <w:top w:val="none" w:sz="0" w:space="0" w:color="auto"/>
        <w:left w:val="none" w:sz="0" w:space="0" w:color="auto"/>
        <w:bottom w:val="none" w:sz="0" w:space="0" w:color="auto"/>
        <w:right w:val="none" w:sz="0" w:space="0" w:color="auto"/>
      </w:divBdr>
    </w:div>
    <w:div w:id="1349870545">
      <w:bodyDiv w:val="1"/>
      <w:marLeft w:val="0"/>
      <w:marRight w:val="0"/>
      <w:marTop w:val="0"/>
      <w:marBottom w:val="0"/>
      <w:divBdr>
        <w:top w:val="none" w:sz="0" w:space="0" w:color="auto"/>
        <w:left w:val="none" w:sz="0" w:space="0" w:color="auto"/>
        <w:bottom w:val="none" w:sz="0" w:space="0" w:color="auto"/>
        <w:right w:val="none" w:sz="0" w:space="0" w:color="auto"/>
      </w:divBdr>
    </w:div>
    <w:div w:id="1354646093">
      <w:bodyDiv w:val="1"/>
      <w:marLeft w:val="0"/>
      <w:marRight w:val="0"/>
      <w:marTop w:val="0"/>
      <w:marBottom w:val="0"/>
      <w:divBdr>
        <w:top w:val="none" w:sz="0" w:space="0" w:color="auto"/>
        <w:left w:val="none" w:sz="0" w:space="0" w:color="auto"/>
        <w:bottom w:val="none" w:sz="0" w:space="0" w:color="auto"/>
        <w:right w:val="none" w:sz="0" w:space="0" w:color="auto"/>
      </w:divBdr>
    </w:div>
    <w:div w:id="1365904588">
      <w:bodyDiv w:val="1"/>
      <w:marLeft w:val="0"/>
      <w:marRight w:val="0"/>
      <w:marTop w:val="0"/>
      <w:marBottom w:val="0"/>
      <w:divBdr>
        <w:top w:val="none" w:sz="0" w:space="0" w:color="auto"/>
        <w:left w:val="none" w:sz="0" w:space="0" w:color="auto"/>
        <w:bottom w:val="none" w:sz="0" w:space="0" w:color="auto"/>
        <w:right w:val="none" w:sz="0" w:space="0" w:color="auto"/>
      </w:divBdr>
    </w:div>
    <w:div w:id="1375230910">
      <w:bodyDiv w:val="1"/>
      <w:marLeft w:val="0"/>
      <w:marRight w:val="0"/>
      <w:marTop w:val="0"/>
      <w:marBottom w:val="0"/>
      <w:divBdr>
        <w:top w:val="none" w:sz="0" w:space="0" w:color="auto"/>
        <w:left w:val="none" w:sz="0" w:space="0" w:color="auto"/>
        <w:bottom w:val="none" w:sz="0" w:space="0" w:color="auto"/>
        <w:right w:val="none" w:sz="0" w:space="0" w:color="auto"/>
      </w:divBdr>
    </w:div>
    <w:div w:id="1449158740">
      <w:bodyDiv w:val="1"/>
      <w:marLeft w:val="0"/>
      <w:marRight w:val="0"/>
      <w:marTop w:val="0"/>
      <w:marBottom w:val="0"/>
      <w:divBdr>
        <w:top w:val="none" w:sz="0" w:space="0" w:color="auto"/>
        <w:left w:val="none" w:sz="0" w:space="0" w:color="auto"/>
        <w:bottom w:val="none" w:sz="0" w:space="0" w:color="auto"/>
        <w:right w:val="none" w:sz="0" w:space="0" w:color="auto"/>
      </w:divBdr>
    </w:div>
    <w:div w:id="1459956808">
      <w:bodyDiv w:val="1"/>
      <w:marLeft w:val="0"/>
      <w:marRight w:val="0"/>
      <w:marTop w:val="0"/>
      <w:marBottom w:val="0"/>
      <w:divBdr>
        <w:top w:val="none" w:sz="0" w:space="0" w:color="auto"/>
        <w:left w:val="none" w:sz="0" w:space="0" w:color="auto"/>
        <w:bottom w:val="none" w:sz="0" w:space="0" w:color="auto"/>
        <w:right w:val="none" w:sz="0" w:space="0" w:color="auto"/>
      </w:divBdr>
    </w:div>
    <w:div w:id="1484077088">
      <w:bodyDiv w:val="1"/>
      <w:marLeft w:val="0"/>
      <w:marRight w:val="0"/>
      <w:marTop w:val="0"/>
      <w:marBottom w:val="0"/>
      <w:divBdr>
        <w:top w:val="none" w:sz="0" w:space="0" w:color="auto"/>
        <w:left w:val="none" w:sz="0" w:space="0" w:color="auto"/>
        <w:bottom w:val="none" w:sz="0" w:space="0" w:color="auto"/>
        <w:right w:val="none" w:sz="0" w:space="0" w:color="auto"/>
      </w:divBdr>
    </w:div>
    <w:div w:id="1491947674">
      <w:bodyDiv w:val="1"/>
      <w:marLeft w:val="0"/>
      <w:marRight w:val="0"/>
      <w:marTop w:val="0"/>
      <w:marBottom w:val="0"/>
      <w:divBdr>
        <w:top w:val="none" w:sz="0" w:space="0" w:color="auto"/>
        <w:left w:val="none" w:sz="0" w:space="0" w:color="auto"/>
        <w:bottom w:val="none" w:sz="0" w:space="0" w:color="auto"/>
        <w:right w:val="none" w:sz="0" w:space="0" w:color="auto"/>
      </w:divBdr>
    </w:div>
    <w:div w:id="1527139461">
      <w:bodyDiv w:val="1"/>
      <w:marLeft w:val="0"/>
      <w:marRight w:val="0"/>
      <w:marTop w:val="0"/>
      <w:marBottom w:val="0"/>
      <w:divBdr>
        <w:top w:val="none" w:sz="0" w:space="0" w:color="auto"/>
        <w:left w:val="none" w:sz="0" w:space="0" w:color="auto"/>
        <w:bottom w:val="none" w:sz="0" w:space="0" w:color="auto"/>
        <w:right w:val="none" w:sz="0" w:space="0" w:color="auto"/>
      </w:divBdr>
    </w:div>
    <w:div w:id="1564296209">
      <w:bodyDiv w:val="1"/>
      <w:marLeft w:val="0"/>
      <w:marRight w:val="0"/>
      <w:marTop w:val="0"/>
      <w:marBottom w:val="0"/>
      <w:divBdr>
        <w:top w:val="none" w:sz="0" w:space="0" w:color="auto"/>
        <w:left w:val="none" w:sz="0" w:space="0" w:color="auto"/>
        <w:bottom w:val="none" w:sz="0" w:space="0" w:color="auto"/>
        <w:right w:val="none" w:sz="0" w:space="0" w:color="auto"/>
      </w:divBdr>
    </w:div>
    <w:div w:id="1578828083">
      <w:bodyDiv w:val="1"/>
      <w:marLeft w:val="0"/>
      <w:marRight w:val="0"/>
      <w:marTop w:val="0"/>
      <w:marBottom w:val="0"/>
      <w:divBdr>
        <w:top w:val="none" w:sz="0" w:space="0" w:color="auto"/>
        <w:left w:val="none" w:sz="0" w:space="0" w:color="auto"/>
        <w:bottom w:val="none" w:sz="0" w:space="0" w:color="auto"/>
        <w:right w:val="none" w:sz="0" w:space="0" w:color="auto"/>
      </w:divBdr>
    </w:div>
    <w:div w:id="1582177984">
      <w:bodyDiv w:val="1"/>
      <w:marLeft w:val="0"/>
      <w:marRight w:val="0"/>
      <w:marTop w:val="0"/>
      <w:marBottom w:val="0"/>
      <w:divBdr>
        <w:top w:val="none" w:sz="0" w:space="0" w:color="auto"/>
        <w:left w:val="none" w:sz="0" w:space="0" w:color="auto"/>
        <w:bottom w:val="none" w:sz="0" w:space="0" w:color="auto"/>
        <w:right w:val="none" w:sz="0" w:space="0" w:color="auto"/>
      </w:divBdr>
    </w:div>
    <w:div w:id="1587421982">
      <w:bodyDiv w:val="1"/>
      <w:marLeft w:val="0"/>
      <w:marRight w:val="0"/>
      <w:marTop w:val="0"/>
      <w:marBottom w:val="0"/>
      <w:divBdr>
        <w:top w:val="none" w:sz="0" w:space="0" w:color="auto"/>
        <w:left w:val="none" w:sz="0" w:space="0" w:color="auto"/>
        <w:bottom w:val="none" w:sz="0" w:space="0" w:color="auto"/>
        <w:right w:val="none" w:sz="0" w:space="0" w:color="auto"/>
      </w:divBdr>
    </w:div>
    <w:div w:id="1587766220">
      <w:bodyDiv w:val="1"/>
      <w:marLeft w:val="0"/>
      <w:marRight w:val="0"/>
      <w:marTop w:val="0"/>
      <w:marBottom w:val="0"/>
      <w:divBdr>
        <w:top w:val="none" w:sz="0" w:space="0" w:color="auto"/>
        <w:left w:val="none" w:sz="0" w:space="0" w:color="auto"/>
        <w:bottom w:val="none" w:sz="0" w:space="0" w:color="auto"/>
        <w:right w:val="none" w:sz="0" w:space="0" w:color="auto"/>
      </w:divBdr>
    </w:div>
    <w:div w:id="1589845070">
      <w:bodyDiv w:val="1"/>
      <w:marLeft w:val="0"/>
      <w:marRight w:val="0"/>
      <w:marTop w:val="0"/>
      <w:marBottom w:val="0"/>
      <w:divBdr>
        <w:top w:val="none" w:sz="0" w:space="0" w:color="auto"/>
        <w:left w:val="none" w:sz="0" w:space="0" w:color="auto"/>
        <w:bottom w:val="none" w:sz="0" w:space="0" w:color="auto"/>
        <w:right w:val="none" w:sz="0" w:space="0" w:color="auto"/>
      </w:divBdr>
    </w:div>
    <w:div w:id="1602030457">
      <w:bodyDiv w:val="1"/>
      <w:marLeft w:val="0"/>
      <w:marRight w:val="0"/>
      <w:marTop w:val="0"/>
      <w:marBottom w:val="0"/>
      <w:divBdr>
        <w:top w:val="none" w:sz="0" w:space="0" w:color="auto"/>
        <w:left w:val="none" w:sz="0" w:space="0" w:color="auto"/>
        <w:bottom w:val="none" w:sz="0" w:space="0" w:color="auto"/>
        <w:right w:val="none" w:sz="0" w:space="0" w:color="auto"/>
      </w:divBdr>
    </w:div>
    <w:div w:id="1621112049">
      <w:bodyDiv w:val="1"/>
      <w:marLeft w:val="0"/>
      <w:marRight w:val="0"/>
      <w:marTop w:val="0"/>
      <w:marBottom w:val="0"/>
      <w:divBdr>
        <w:top w:val="none" w:sz="0" w:space="0" w:color="auto"/>
        <w:left w:val="none" w:sz="0" w:space="0" w:color="auto"/>
        <w:bottom w:val="none" w:sz="0" w:space="0" w:color="auto"/>
        <w:right w:val="none" w:sz="0" w:space="0" w:color="auto"/>
      </w:divBdr>
    </w:div>
    <w:div w:id="1630281766">
      <w:bodyDiv w:val="1"/>
      <w:marLeft w:val="0"/>
      <w:marRight w:val="0"/>
      <w:marTop w:val="0"/>
      <w:marBottom w:val="0"/>
      <w:divBdr>
        <w:top w:val="none" w:sz="0" w:space="0" w:color="auto"/>
        <w:left w:val="none" w:sz="0" w:space="0" w:color="auto"/>
        <w:bottom w:val="none" w:sz="0" w:space="0" w:color="auto"/>
        <w:right w:val="none" w:sz="0" w:space="0" w:color="auto"/>
      </w:divBdr>
    </w:div>
    <w:div w:id="1665208227">
      <w:bodyDiv w:val="1"/>
      <w:marLeft w:val="0"/>
      <w:marRight w:val="0"/>
      <w:marTop w:val="0"/>
      <w:marBottom w:val="0"/>
      <w:divBdr>
        <w:top w:val="none" w:sz="0" w:space="0" w:color="auto"/>
        <w:left w:val="none" w:sz="0" w:space="0" w:color="auto"/>
        <w:bottom w:val="none" w:sz="0" w:space="0" w:color="auto"/>
        <w:right w:val="none" w:sz="0" w:space="0" w:color="auto"/>
      </w:divBdr>
    </w:div>
    <w:div w:id="1677538896">
      <w:bodyDiv w:val="1"/>
      <w:marLeft w:val="0"/>
      <w:marRight w:val="0"/>
      <w:marTop w:val="0"/>
      <w:marBottom w:val="0"/>
      <w:divBdr>
        <w:top w:val="none" w:sz="0" w:space="0" w:color="auto"/>
        <w:left w:val="none" w:sz="0" w:space="0" w:color="auto"/>
        <w:bottom w:val="none" w:sz="0" w:space="0" w:color="auto"/>
        <w:right w:val="none" w:sz="0" w:space="0" w:color="auto"/>
      </w:divBdr>
    </w:div>
    <w:div w:id="1679648182">
      <w:bodyDiv w:val="1"/>
      <w:marLeft w:val="0"/>
      <w:marRight w:val="0"/>
      <w:marTop w:val="0"/>
      <w:marBottom w:val="0"/>
      <w:divBdr>
        <w:top w:val="none" w:sz="0" w:space="0" w:color="auto"/>
        <w:left w:val="none" w:sz="0" w:space="0" w:color="auto"/>
        <w:bottom w:val="none" w:sz="0" w:space="0" w:color="auto"/>
        <w:right w:val="none" w:sz="0" w:space="0" w:color="auto"/>
      </w:divBdr>
    </w:div>
    <w:div w:id="1680698782">
      <w:bodyDiv w:val="1"/>
      <w:marLeft w:val="0"/>
      <w:marRight w:val="0"/>
      <w:marTop w:val="0"/>
      <w:marBottom w:val="0"/>
      <w:divBdr>
        <w:top w:val="none" w:sz="0" w:space="0" w:color="auto"/>
        <w:left w:val="none" w:sz="0" w:space="0" w:color="auto"/>
        <w:bottom w:val="none" w:sz="0" w:space="0" w:color="auto"/>
        <w:right w:val="none" w:sz="0" w:space="0" w:color="auto"/>
      </w:divBdr>
    </w:div>
    <w:div w:id="1709991029">
      <w:bodyDiv w:val="1"/>
      <w:marLeft w:val="0"/>
      <w:marRight w:val="0"/>
      <w:marTop w:val="0"/>
      <w:marBottom w:val="0"/>
      <w:divBdr>
        <w:top w:val="none" w:sz="0" w:space="0" w:color="auto"/>
        <w:left w:val="none" w:sz="0" w:space="0" w:color="auto"/>
        <w:bottom w:val="none" w:sz="0" w:space="0" w:color="auto"/>
        <w:right w:val="none" w:sz="0" w:space="0" w:color="auto"/>
      </w:divBdr>
    </w:div>
    <w:div w:id="1735200237">
      <w:bodyDiv w:val="1"/>
      <w:marLeft w:val="0"/>
      <w:marRight w:val="0"/>
      <w:marTop w:val="0"/>
      <w:marBottom w:val="0"/>
      <w:divBdr>
        <w:top w:val="none" w:sz="0" w:space="0" w:color="auto"/>
        <w:left w:val="none" w:sz="0" w:space="0" w:color="auto"/>
        <w:bottom w:val="none" w:sz="0" w:space="0" w:color="auto"/>
        <w:right w:val="none" w:sz="0" w:space="0" w:color="auto"/>
      </w:divBdr>
    </w:div>
    <w:div w:id="1739402385">
      <w:bodyDiv w:val="1"/>
      <w:marLeft w:val="0"/>
      <w:marRight w:val="0"/>
      <w:marTop w:val="0"/>
      <w:marBottom w:val="0"/>
      <w:divBdr>
        <w:top w:val="none" w:sz="0" w:space="0" w:color="auto"/>
        <w:left w:val="none" w:sz="0" w:space="0" w:color="auto"/>
        <w:bottom w:val="none" w:sz="0" w:space="0" w:color="auto"/>
        <w:right w:val="none" w:sz="0" w:space="0" w:color="auto"/>
      </w:divBdr>
    </w:div>
    <w:div w:id="1748261744">
      <w:bodyDiv w:val="1"/>
      <w:marLeft w:val="0"/>
      <w:marRight w:val="0"/>
      <w:marTop w:val="0"/>
      <w:marBottom w:val="0"/>
      <w:divBdr>
        <w:top w:val="none" w:sz="0" w:space="0" w:color="auto"/>
        <w:left w:val="none" w:sz="0" w:space="0" w:color="auto"/>
        <w:bottom w:val="none" w:sz="0" w:space="0" w:color="auto"/>
        <w:right w:val="none" w:sz="0" w:space="0" w:color="auto"/>
      </w:divBdr>
    </w:div>
    <w:div w:id="1769999983">
      <w:bodyDiv w:val="1"/>
      <w:marLeft w:val="0"/>
      <w:marRight w:val="0"/>
      <w:marTop w:val="0"/>
      <w:marBottom w:val="0"/>
      <w:divBdr>
        <w:top w:val="none" w:sz="0" w:space="0" w:color="auto"/>
        <w:left w:val="none" w:sz="0" w:space="0" w:color="auto"/>
        <w:bottom w:val="none" w:sz="0" w:space="0" w:color="auto"/>
        <w:right w:val="none" w:sz="0" w:space="0" w:color="auto"/>
      </w:divBdr>
    </w:div>
    <w:div w:id="1798452476">
      <w:bodyDiv w:val="1"/>
      <w:marLeft w:val="0"/>
      <w:marRight w:val="0"/>
      <w:marTop w:val="0"/>
      <w:marBottom w:val="0"/>
      <w:divBdr>
        <w:top w:val="none" w:sz="0" w:space="0" w:color="auto"/>
        <w:left w:val="none" w:sz="0" w:space="0" w:color="auto"/>
        <w:bottom w:val="none" w:sz="0" w:space="0" w:color="auto"/>
        <w:right w:val="none" w:sz="0" w:space="0" w:color="auto"/>
      </w:divBdr>
    </w:div>
    <w:div w:id="1831023430">
      <w:bodyDiv w:val="1"/>
      <w:marLeft w:val="0"/>
      <w:marRight w:val="0"/>
      <w:marTop w:val="0"/>
      <w:marBottom w:val="0"/>
      <w:divBdr>
        <w:top w:val="none" w:sz="0" w:space="0" w:color="auto"/>
        <w:left w:val="none" w:sz="0" w:space="0" w:color="auto"/>
        <w:bottom w:val="none" w:sz="0" w:space="0" w:color="auto"/>
        <w:right w:val="none" w:sz="0" w:space="0" w:color="auto"/>
      </w:divBdr>
      <w:divsChild>
        <w:div w:id="470056662">
          <w:marLeft w:val="0"/>
          <w:marRight w:val="0"/>
          <w:marTop w:val="0"/>
          <w:marBottom w:val="0"/>
          <w:divBdr>
            <w:top w:val="none" w:sz="0" w:space="0" w:color="auto"/>
            <w:left w:val="none" w:sz="0" w:space="0" w:color="auto"/>
            <w:bottom w:val="none" w:sz="0" w:space="0" w:color="auto"/>
            <w:right w:val="none" w:sz="0" w:space="0" w:color="auto"/>
          </w:divBdr>
        </w:div>
        <w:div w:id="258952197">
          <w:marLeft w:val="0"/>
          <w:marRight w:val="0"/>
          <w:marTop w:val="0"/>
          <w:marBottom w:val="0"/>
          <w:divBdr>
            <w:top w:val="none" w:sz="0" w:space="0" w:color="auto"/>
            <w:left w:val="none" w:sz="0" w:space="0" w:color="auto"/>
            <w:bottom w:val="none" w:sz="0" w:space="0" w:color="auto"/>
            <w:right w:val="none" w:sz="0" w:space="0" w:color="auto"/>
          </w:divBdr>
        </w:div>
      </w:divsChild>
    </w:div>
    <w:div w:id="1839274126">
      <w:bodyDiv w:val="1"/>
      <w:marLeft w:val="0"/>
      <w:marRight w:val="0"/>
      <w:marTop w:val="0"/>
      <w:marBottom w:val="0"/>
      <w:divBdr>
        <w:top w:val="none" w:sz="0" w:space="0" w:color="auto"/>
        <w:left w:val="none" w:sz="0" w:space="0" w:color="auto"/>
        <w:bottom w:val="none" w:sz="0" w:space="0" w:color="auto"/>
        <w:right w:val="none" w:sz="0" w:space="0" w:color="auto"/>
      </w:divBdr>
    </w:div>
    <w:div w:id="1877694389">
      <w:bodyDiv w:val="1"/>
      <w:marLeft w:val="0"/>
      <w:marRight w:val="0"/>
      <w:marTop w:val="0"/>
      <w:marBottom w:val="0"/>
      <w:divBdr>
        <w:top w:val="none" w:sz="0" w:space="0" w:color="auto"/>
        <w:left w:val="none" w:sz="0" w:space="0" w:color="auto"/>
        <w:bottom w:val="none" w:sz="0" w:space="0" w:color="auto"/>
        <w:right w:val="none" w:sz="0" w:space="0" w:color="auto"/>
      </w:divBdr>
    </w:div>
    <w:div w:id="1926836632">
      <w:bodyDiv w:val="1"/>
      <w:marLeft w:val="0"/>
      <w:marRight w:val="0"/>
      <w:marTop w:val="0"/>
      <w:marBottom w:val="0"/>
      <w:divBdr>
        <w:top w:val="none" w:sz="0" w:space="0" w:color="auto"/>
        <w:left w:val="none" w:sz="0" w:space="0" w:color="auto"/>
        <w:bottom w:val="none" w:sz="0" w:space="0" w:color="auto"/>
        <w:right w:val="none" w:sz="0" w:space="0" w:color="auto"/>
      </w:divBdr>
    </w:div>
    <w:div w:id="1935479784">
      <w:bodyDiv w:val="1"/>
      <w:marLeft w:val="0"/>
      <w:marRight w:val="0"/>
      <w:marTop w:val="0"/>
      <w:marBottom w:val="0"/>
      <w:divBdr>
        <w:top w:val="none" w:sz="0" w:space="0" w:color="auto"/>
        <w:left w:val="none" w:sz="0" w:space="0" w:color="auto"/>
        <w:bottom w:val="none" w:sz="0" w:space="0" w:color="auto"/>
        <w:right w:val="none" w:sz="0" w:space="0" w:color="auto"/>
      </w:divBdr>
    </w:div>
    <w:div w:id="1951890902">
      <w:bodyDiv w:val="1"/>
      <w:marLeft w:val="0"/>
      <w:marRight w:val="0"/>
      <w:marTop w:val="0"/>
      <w:marBottom w:val="0"/>
      <w:divBdr>
        <w:top w:val="none" w:sz="0" w:space="0" w:color="auto"/>
        <w:left w:val="none" w:sz="0" w:space="0" w:color="auto"/>
        <w:bottom w:val="none" w:sz="0" w:space="0" w:color="auto"/>
        <w:right w:val="none" w:sz="0" w:space="0" w:color="auto"/>
      </w:divBdr>
    </w:div>
    <w:div w:id="1969358890">
      <w:bodyDiv w:val="1"/>
      <w:marLeft w:val="0"/>
      <w:marRight w:val="0"/>
      <w:marTop w:val="0"/>
      <w:marBottom w:val="0"/>
      <w:divBdr>
        <w:top w:val="none" w:sz="0" w:space="0" w:color="auto"/>
        <w:left w:val="none" w:sz="0" w:space="0" w:color="auto"/>
        <w:bottom w:val="none" w:sz="0" w:space="0" w:color="auto"/>
        <w:right w:val="none" w:sz="0" w:space="0" w:color="auto"/>
      </w:divBdr>
    </w:div>
    <w:div w:id="1970552296">
      <w:bodyDiv w:val="1"/>
      <w:marLeft w:val="0"/>
      <w:marRight w:val="0"/>
      <w:marTop w:val="0"/>
      <w:marBottom w:val="0"/>
      <w:divBdr>
        <w:top w:val="none" w:sz="0" w:space="0" w:color="auto"/>
        <w:left w:val="none" w:sz="0" w:space="0" w:color="auto"/>
        <w:bottom w:val="none" w:sz="0" w:space="0" w:color="auto"/>
        <w:right w:val="none" w:sz="0" w:space="0" w:color="auto"/>
      </w:divBdr>
    </w:div>
    <w:div w:id="1974940134">
      <w:bodyDiv w:val="1"/>
      <w:marLeft w:val="0"/>
      <w:marRight w:val="0"/>
      <w:marTop w:val="0"/>
      <w:marBottom w:val="0"/>
      <w:divBdr>
        <w:top w:val="none" w:sz="0" w:space="0" w:color="auto"/>
        <w:left w:val="none" w:sz="0" w:space="0" w:color="auto"/>
        <w:bottom w:val="none" w:sz="0" w:space="0" w:color="auto"/>
        <w:right w:val="none" w:sz="0" w:space="0" w:color="auto"/>
      </w:divBdr>
    </w:div>
    <w:div w:id="1979336896">
      <w:bodyDiv w:val="1"/>
      <w:marLeft w:val="0"/>
      <w:marRight w:val="0"/>
      <w:marTop w:val="0"/>
      <w:marBottom w:val="0"/>
      <w:divBdr>
        <w:top w:val="none" w:sz="0" w:space="0" w:color="auto"/>
        <w:left w:val="none" w:sz="0" w:space="0" w:color="auto"/>
        <w:bottom w:val="none" w:sz="0" w:space="0" w:color="auto"/>
        <w:right w:val="none" w:sz="0" w:space="0" w:color="auto"/>
      </w:divBdr>
    </w:div>
    <w:div w:id="1981035739">
      <w:bodyDiv w:val="1"/>
      <w:marLeft w:val="0"/>
      <w:marRight w:val="0"/>
      <w:marTop w:val="0"/>
      <w:marBottom w:val="0"/>
      <w:divBdr>
        <w:top w:val="none" w:sz="0" w:space="0" w:color="auto"/>
        <w:left w:val="none" w:sz="0" w:space="0" w:color="auto"/>
        <w:bottom w:val="none" w:sz="0" w:space="0" w:color="auto"/>
        <w:right w:val="none" w:sz="0" w:space="0" w:color="auto"/>
      </w:divBdr>
    </w:div>
    <w:div w:id="1993095696">
      <w:bodyDiv w:val="1"/>
      <w:marLeft w:val="0"/>
      <w:marRight w:val="0"/>
      <w:marTop w:val="0"/>
      <w:marBottom w:val="0"/>
      <w:divBdr>
        <w:top w:val="none" w:sz="0" w:space="0" w:color="auto"/>
        <w:left w:val="none" w:sz="0" w:space="0" w:color="auto"/>
        <w:bottom w:val="none" w:sz="0" w:space="0" w:color="auto"/>
        <w:right w:val="none" w:sz="0" w:space="0" w:color="auto"/>
      </w:divBdr>
    </w:div>
    <w:div w:id="1998486189">
      <w:bodyDiv w:val="1"/>
      <w:marLeft w:val="0"/>
      <w:marRight w:val="0"/>
      <w:marTop w:val="0"/>
      <w:marBottom w:val="0"/>
      <w:divBdr>
        <w:top w:val="none" w:sz="0" w:space="0" w:color="auto"/>
        <w:left w:val="none" w:sz="0" w:space="0" w:color="auto"/>
        <w:bottom w:val="none" w:sz="0" w:space="0" w:color="auto"/>
        <w:right w:val="none" w:sz="0" w:space="0" w:color="auto"/>
      </w:divBdr>
    </w:div>
    <w:div w:id="1999336702">
      <w:bodyDiv w:val="1"/>
      <w:marLeft w:val="0"/>
      <w:marRight w:val="0"/>
      <w:marTop w:val="0"/>
      <w:marBottom w:val="0"/>
      <w:divBdr>
        <w:top w:val="none" w:sz="0" w:space="0" w:color="auto"/>
        <w:left w:val="none" w:sz="0" w:space="0" w:color="auto"/>
        <w:bottom w:val="none" w:sz="0" w:space="0" w:color="auto"/>
        <w:right w:val="none" w:sz="0" w:space="0" w:color="auto"/>
      </w:divBdr>
    </w:div>
    <w:div w:id="2012443551">
      <w:bodyDiv w:val="1"/>
      <w:marLeft w:val="0"/>
      <w:marRight w:val="0"/>
      <w:marTop w:val="0"/>
      <w:marBottom w:val="0"/>
      <w:divBdr>
        <w:top w:val="none" w:sz="0" w:space="0" w:color="auto"/>
        <w:left w:val="none" w:sz="0" w:space="0" w:color="auto"/>
        <w:bottom w:val="none" w:sz="0" w:space="0" w:color="auto"/>
        <w:right w:val="none" w:sz="0" w:space="0" w:color="auto"/>
      </w:divBdr>
    </w:div>
    <w:div w:id="2033411557">
      <w:bodyDiv w:val="1"/>
      <w:marLeft w:val="0"/>
      <w:marRight w:val="0"/>
      <w:marTop w:val="0"/>
      <w:marBottom w:val="0"/>
      <w:divBdr>
        <w:top w:val="none" w:sz="0" w:space="0" w:color="auto"/>
        <w:left w:val="none" w:sz="0" w:space="0" w:color="auto"/>
        <w:bottom w:val="none" w:sz="0" w:space="0" w:color="auto"/>
        <w:right w:val="none" w:sz="0" w:space="0" w:color="auto"/>
      </w:divBdr>
    </w:div>
    <w:div w:id="2038433134">
      <w:bodyDiv w:val="1"/>
      <w:marLeft w:val="0"/>
      <w:marRight w:val="0"/>
      <w:marTop w:val="0"/>
      <w:marBottom w:val="0"/>
      <w:divBdr>
        <w:top w:val="none" w:sz="0" w:space="0" w:color="auto"/>
        <w:left w:val="none" w:sz="0" w:space="0" w:color="auto"/>
        <w:bottom w:val="none" w:sz="0" w:space="0" w:color="auto"/>
        <w:right w:val="none" w:sz="0" w:space="0" w:color="auto"/>
      </w:divBdr>
    </w:div>
    <w:div w:id="2043045935">
      <w:bodyDiv w:val="1"/>
      <w:marLeft w:val="0"/>
      <w:marRight w:val="0"/>
      <w:marTop w:val="0"/>
      <w:marBottom w:val="0"/>
      <w:divBdr>
        <w:top w:val="none" w:sz="0" w:space="0" w:color="auto"/>
        <w:left w:val="none" w:sz="0" w:space="0" w:color="auto"/>
        <w:bottom w:val="none" w:sz="0" w:space="0" w:color="auto"/>
        <w:right w:val="none" w:sz="0" w:space="0" w:color="auto"/>
      </w:divBdr>
    </w:div>
    <w:div w:id="2068330883">
      <w:bodyDiv w:val="1"/>
      <w:marLeft w:val="0"/>
      <w:marRight w:val="0"/>
      <w:marTop w:val="0"/>
      <w:marBottom w:val="0"/>
      <w:divBdr>
        <w:top w:val="none" w:sz="0" w:space="0" w:color="auto"/>
        <w:left w:val="none" w:sz="0" w:space="0" w:color="auto"/>
        <w:bottom w:val="none" w:sz="0" w:space="0" w:color="auto"/>
        <w:right w:val="none" w:sz="0" w:space="0" w:color="auto"/>
      </w:divBdr>
      <w:divsChild>
        <w:div w:id="49309706">
          <w:marLeft w:val="0"/>
          <w:marRight w:val="0"/>
          <w:marTop w:val="0"/>
          <w:marBottom w:val="0"/>
          <w:divBdr>
            <w:top w:val="none" w:sz="0" w:space="0" w:color="auto"/>
            <w:left w:val="none" w:sz="0" w:space="0" w:color="auto"/>
            <w:bottom w:val="none" w:sz="0" w:space="0" w:color="auto"/>
            <w:right w:val="none" w:sz="0" w:space="0" w:color="auto"/>
          </w:divBdr>
          <w:divsChild>
            <w:div w:id="911232039">
              <w:marLeft w:val="0"/>
              <w:marRight w:val="0"/>
              <w:marTop w:val="0"/>
              <w:marBottom w:val="0"/>
              <w:divBdr>
                <w:top w:val="none" w:sz="0" w:space="0" w:color="auto"/>
                <w:left w:val="none" w:sz="0" w:space="0" w:color="auto"/>
                <w:bottom w:val="none" w:sz="0" w:space="0" w:color="auto"/>
                <w:right w:val="none" w:sz="0" w:space="0" w:color="auto"/>
              </w:divBdr>
              <w:divsChild>
                <w:div w:id="7955154">
                  <w:marLeft w:val="0"/>
                  <w:marRight w:val="0"/>
                  <w:marTop w:val="0"/>
                  <w:marBottom w:val="0"/>
                  <w:divBdr>
                    <w:top w:val="none" w:sz="0" w:space="0" w:color="auto"/>
                    <w:left w:val="none" w:sz="0" w:space="0" w:color="auto"/>
                    <w:bottom w:val="none" w:sz="0" w:space="0" w:color="auto"/>
                    <w:right w:val="none" w:sz="0" w:space="0" w:color="auto"/>
                  </w:divBdr>
                  <w:divsChild>
                    <w:div w:id="20670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5389">
      <w:bodyDiv w:val="1"/>
      <w:marLeft w:val="0"/>
      <w:marRight w:val="0"/>
      <w:marTop w:val="0"/>
      <w:marBottom w:val="0"/>
      <w:divBdr>
        <w:top w:val="none" w:sz="0" w:space="0" w:color="auto"/>
        <w:left w:val="none" w:sz="0" w:space="0" w:color="auto"/>
        <w:bottom w:val="none" w:sz="0" w:space="0" w:color="auto"/>
        <w:right w:val="none" w:sz="0" w:space="0" w:color="auto"/>
      </w:divBdr>
    </w:div>
    <w:div w:id="2135563749">
      <w:bodyDiv w:val="1"/>
      <w:marLeft w:val="0"/>
      <w:marRight w:val="0"/>
      <w:marTop w:val="0"/>
      <w:marBottom w:val="0"/>
      <w:divBdr>
        <w:top w:val="none" w:sz="0" w:space="0" w:color="auto"/>
        <w:left w:val="none" w:sz="0" w:space="0" w:color="auto"/>
        <w:bottom w:val="none" w:sz="0" w:space="0" w:color="auto"/>
        <w:right w:val="none" w:sz="0" w:space="0" w:color="auto"/>
      </w:divBdr>
    </w:div>
    <w:div w:id="214565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ka@wright.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luka.wright@research.uwa.edu.au"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crossref.org/"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scholar.google.com/" TargetMode="External"/><Relationship Id="rId4" Type="http://schemas.openxmlformats.org/officeDocument/2006/relationships/webSettings" Target="webSettings.xml"/><Relationship Id="rId9" Type="http://schemas.openxmlformats.org/officeDocument/2006/relationships/hyperlink" Target="https://www.webofscience.com/w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2273</TotalTime>
  <Pages>37</Pages>
  <Words>10355</Words>
  <Characters>59026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Seamus Wright</dc:creator>
  <cp:keywords/>
  <dc:description/>
  <cp:lastModifiedBy>Luka Seamus Wright</cp:lastModifiedBy>
  <cp:revision>1807</cp:revision>
  <cp:lastPrinted>2025-01-27T03:19:00Z</cp:lastPrinted>
  <dcterms:created xsi:type="dcterms:W3CDTF">2024-12-11T01:59:00Z</dcterms:created>
  <dcterms:modified xsi:type="dcterms:W3CDTF">2025-06-26T07:23:00Z</dcterms:modified>
</cp:coreProperties>
</file>